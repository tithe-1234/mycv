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8C6A" w14:textId="77777777" w:rsidR="005E7836" w:rsidRDefault="00BC7B5E" w:rsidP="005E7836">
      <w:pPr>
        <w:spacing w:line="360" w:lineRule="auto"/>
        <w:jc w:val="center"/>
        <w:rPr>
          <w:rFonts w:ascii="Times New Roman" w:hAnsi="Times New Roman" w:cs="Times New Roman"/>
          <w:b/>
          <w:bCs/>
          <w:color w:val="000000"/>
          <w:sz w:val="24"/>
          <w:szCs w:val="24"/>
          <w:shd w:val="clear" w:color="auto" w:fill="FFFFFF"/>
        </w:rPr>
      </w:pPr>
      <w:r w:rsidRPr="00BC7B5E">
        <w:rPr>
          <w:rFonts w:ascii="Times New Roman" w:hAnsi="Times New Roman" w:cs="Times New Roman"/>
          <w:b/>
          <w:bCs/>
          <w:color w:val="000000"/>
          <w:sz w:val="24"/>
          <w:szCs w:val="24"/>
          <w:shd w:val="clear" w:color="auto" w:fill="FFFFFF"/>
        </w:rPr>
        <w:t>Menstrual Hygiene and Practices among the Adolescent Girls of ‘</w:t>
      </w:r>
      <w:proofErr w:type="spellStart"/>
      <w:r w:rsidRPr="00BC7B5E">
        <w:rPr>
          <w:rFonts w:ascii="Times New Roman" w:hAnsi="Times New Roman" w:cs="Times New Roman"/>
          <w:b/>
          <w:bCs/>
          <w:color w:val="000000"/>
          <w:sz w:val="24"/>
          <w:szCs w:val="24"/>
          <w:shd w:val="clear" w:color="auto" w:fill="FFFFFF"/>
        </w:rPr>
        <w:t>Rupsha</w:t>
      </w:r>
      <w:proofErr w:type="spellEnd"/>
      <w:r w:rsidRPr="00BC7B5E">
        <w:rPr>
          <w:rFonts w:ascii="Times New Roman" w:hAnsi="Times New Roman" w:cs="Times New Roman"/>
          <w:b/>
          <w:bCs/>
          <w:color w:val="000000"/>
          <w:sz w:val="24"/>
          <w:szCs w:val="24"/>
          <w:shd w:val="clear" w:color="auto" w:fill="FFFFFF"/>
        </w:rPr>
        <w:t xml:space="preserve"> Char Basti’: An Anthropological Exploration</w:t>
      </w:r>
    </w:p>
    <w:p w14:paraId="5866FE39" w14:textId="6EE5D0CF" w:rsidR="00BC7B5E" w:rsidRPr="00BC7B5E" w:rsidRDefault="00BC7B5E" w:rsidP="008B09E6">
      <w:pPr>
        <w:spacing w:line="360" w:lineRule="auto"/>
        <w:rPr>
          <w:rFonts w:ascii="Times New Roman" w:hAnsi="Times New Roman" w:cs="Times New Roman"/>
          <w:b/>
          <w:bCs/>
          <w:color w:val="000000"/>
          <w:sz w:val="24"/>
          <w:szCs w:val="24"/>
          <w:shd w:val="clear" w:color="auto" w:fill="FFFFFF"/>
        </w:rPr>
      </w:pPr>
      <w:r w:rsidRPr="00BC7B5E">
        <w:rPr>
          <w:rFonts w:ascii="Times New Roman" w:hAnsi="Times New Roman" w:cs="Times New Roman"/>
          <w:b/>
          <w:bCs/>
          <w:color w:val="000000"/>
          <w:sz w:val="24"/>
          <w:szCs w:val="24"/>
          <w:shd w:val="clear" w:color="auto" w:fill="FFFFFF"/>
        </w:rPr>
        <w:t>Introduction</w:t>
      </w:r>
    </w:p>
    <w:p w14:paraId="0233BABC" w14:textId="77777777" w:rsidR="00BC7B5E" w:rsidRPr="00BC7B5E" w:rsidRDefault="00BC7B5E" w:rsidP="00BC7B5E">
      <w:pPr>
        <w:spacing w:line="360" w:lineRule="auto"/>
        <w:jc w:val="both"/>
        <w:rPr>
          <w:rFonts w:ascii="Times New Roman" w:hAnsi="Times New Roman" w:cs="Times New Roman"/>
          <w:color w:val="000000"/>
          <w:sz w:val="24"/>
          <w:szCs w:val="24"/>
          <w:shd w:val="clear" w:color="auto" w:fill="FFFFFF"/>
        </w:rPr>
      </w:pPr>
      <w:r w:rsidRPr="00BC7B5E">
        <w:rPr>
          <w:rFonts w:ascii="Times New Roman" w:hAnsi="Times New Roman" w:cs="Times New Roman"/>
          <w:color w:val="000000"/>
          <w:sz w:val="24"/>
          <w:szCs w:val="24"/>
          <w:shd w:val="clear" w:color="auto" w:fill="FFFFFF"/>
        </w:rPr>
        <w:t xml:space="preserve">Menstruation, commonly known as a period, is a natural physiological process that occurs in females typically between puberty and menopause. It involves the shedding of the uterine lining, accompanied by bleeding, as part of the menstrual cycle. The menstrual cycle is regulated by hormonal fluctuations, primarily </w:t>
      </w:r>
      <w:proofErr w:type="spellStart"/>
      <w:r w:rsidRPr="00BC7B5E">
        <w:rPr>
          <w:rFonts w:ascii="Times New Roman" w:hAnsi="Times New Roman" w:cs="Times New Roman"/>
          <w:color w:val="000000"/>
          <w:sz w:val="24"/>
          <w:szCs w:val="24"/>
          <w:shd w:val="clear" w:color="auto" w:fill="FFFFFF"/>
        </w:rPr>
        <w:t>oestrogen</w:t>
      </w:r>
      <w:proofErr w:type="spellEnd"/>
      <w:r w:rsidRPr="00BC7B5E">
        <w:rPr>
          <w:rFonts w:ascii="Times New Roman" w:hAnsi="Times New Roman" w:cs="Times New Roman"/>
          <w:color w:val="000000"/>
          <w:sz w:val="24"/>
          <w:szCs w:val="24"/>
          <w:shd w:val="clear" w:color="auto" w:fill="FFFFFF"/>
        </w:rPr>
        <w:t xml:space="preserve"> and progesterone. While menstruation is a normal part of a woman's life, cultural and societal attitudes toward it vary. Some societies celebrate it, while others have stigmas associated with it. Over time, efforts have been made to educate and reduce the stigma surrounding menstruation, promoting a healthier understanding of this natural bodily function.</w:t>
      </w:r>
    </w:p>
    <w:p w14:paraId="158F729A" w14:textId="77777777" w:rsidR="00BC7B5E" w:rsidRPr="00BC7B5E" w:rsidRDefault="00BC7B5E" w:rsidP="00BC7B5E">
      <w:pPr>
        <w:spacing w:line="360" w:lineRule="auto"/>
        <w:jc w:val="both"/>
        <w:rPr>
          <w:rFonts w:ascii="Times New Roman" w:hAnsi="Times New Roman" w:cs="Times New Roman"/>
          <w:color w:val="000000"/>
          <w:sz w:val="24"/>
          <w:szCs w:val="24"/>
          <w:shd w:val="clear" w:color="auto" w:fill="FFFFFF"/>
        </w:rPr>
      </w:pPr>
      <w:r w:rsidRPr="00BC7B5E">
        <w:rPr>
          <w:rFonts w:ascii="Times New Roman" w:hAnsi="Times New Roman" w:cs="Times New Roman"/>
          <w:color w:val="000000"/>
          <w:sz w:val="24"/>
          <w:szCs w:val="24"/>
          <w:shd w:val="clear" w:color="auto" w:fill="FFFFFF"/>
        </w:rPr>
        <w:t>According to the World Health Organization, “Menstruation is the process in which the uterus sheds blood and tissue through the vagina”. (WHO, 2022). The term “menstruation” derives from the Latin word “menses”, which means moon, and refers to the lunar month, which lasts about 28 days. (Abdullah, 2022).</w:t>
      </w:r>
    </w:p>
    <w:p w14:paraId="3B2C292F" w14:textId="77777777" w:rsidR="00BC7B5E" w:rsidRPr="00BC7B5E" w:rsidDel="00F661F5" w:rsidRDefault="00BC7B5E" w:rsidP="00BC7B5E">
      <w:pPr>
        <w:spacing w:line="360" w:lineRule="auto"/>
        <w:jc w:val="both"/>
        <w:rPr>
          <w:del w:id="0" w:author="This PC" w:date="2024-02-01T15:27:00Z"/>
          <w:rFonts w:ascii="Times New Roman" w:hAnsi="Times New Roman" w:cs="Times New Roman"/>
          <w:color w:val="000000"/>
          <w:sz w:val="24"/>
          <w:szCs w:val="24"/>
          <w:shd w:val="clear" w:color="auto" w:fill="FFFFFF"/>
        </w:rPr>
      </w:pPr>
      <w:r w:rsidRPr="00BC7B5E">
        <w:rPr>
          <w:rFonts w:ascii="Times New Roman" w:hAnsi="Times New Roman" w:cs="Times New Roman"/>
          <w:color w:val="000000"/>
          <w:sz w:val="24"/>
          <w:szCs w:val="24"/>
          <w:shd w:val="clear" w:color="auto" w:fill="FFFFFF"/>
        </w:rPr>
        <w:t>The onset of menstruation is an important event of a women’s lifecycle. Adolescence, the period of transition from childhood to adulthood, marks the onset of menstruation for a girl. The World Health Organization (WHO) defines adolescents as individuals between 10 and 19 years of age. </w:t>
      </w:r>
    </w:p>
    <w:p w14:paraId="2834B323" w14:textId="39CB6161" w:rsidR="00BC7B5E" w:rsidRPr="00BC7B5E" w:rsidRDefault="00BC7B5E" w:rsidP="00BC7B5E">
      <w:pPr>
        <w:spacing w:line="360" w:lineRule="auto"/>
        <w:jc w:val="both"/>
        <w:rPr>
          <w:rFonts w:ascii="Times New Roman" w:hAnsi="Times New Roman" w:cs="Times New Roman"/>
          <w:color w:val="000000"/>
          <w:sz w:val="24"/>
          <w:szCs w:val="24"/>
          <w:shd w:val="clear" w:color="auto" w:fill="FFFFFF"/>
        </w:rPr>
      </w:pPr>
      <w:r w:rsidRPr="00BC7B5E">
        <w:rPr>
          <w:rFonts w:ascii="Times New Roman" w:hAnsi="Times New Roman" w:cs="Times New Roman"/>
          <w:color w:val="000000"/>
          <w:sz w:val="24"/>
          <w:szCs w:val="24"/>
          <w:shd w:val="clear" w:color="auto" w:fill="FFFFFF"/>
        </w:rPr>
        <w:t>A female human body’s first menstruation is called ‘menarche’. The age of menarche differs from person to person, but on average, menarche occurs at the age of 13. (Bhakta &amp; Duque, 2023).</w:t>
      </w:r>
    </w:p>
    <w:p w14:paraId="08C90F00" w14:textId="77777777" w:rsidR="00BC7B5E" w:rsidRPr="00BC7B5E" w:rsidRDefault="00BC7B5E" w:rsidP="00BC7B5E">
      <w:pPr>
        <w:spacing w:line="360" w:lineRule="auto"/>
        <w:jc w:val="both"/>
        <w:rPr>
          <w:rFonts w:ascii="Times New Roman" w:hAnsi="Times New Roman" w:cs="Times New Roman"/>
          <w:color w:val="000000"/>
          <w:sz w:val="24"/>
          <w:szCs w:val="24"/>
          <w:shd w:val="clear" w:color="auto" w:fill="FFFFFF"/>
        </w:rPr>
      </w:pPr>
      <w:r w:rsidRPr="00BC7B5E">
        <w:rPr>
          <w:rFonts w:ascii="Times New Roman" w:hAnsi="Times New Roman" w:cs="Times New Roman"/>
          <w:color w:val="000000"/>
          <w:sz w:val="24"/>
          <w:szCs w:val="24"/>
          <w:shd w:val="clear" w:color="auto" w:fill="FFFFFF"/>
        </w:rPr>
        <w:t>Maintaining hygiene during menstruation is an essential aspect of women's lives, addressing crucial concerns related to the health and well-being of the female population.  (Deshpande et al., 2018). The United Nations (2018) defines adequate menstrual hygiene management as “women and adolescent girls using a clean menstrual management material to absorb or collect blood that can be changed in privacy as often as necessary for the duration of the menstruation period, using soap and water for washing the body as required, and having access to facilities to dispose of used menstrual management materials.” The United Nations millennium development goal 2 and 3 directly focused on menstrual hygiene and management for universal education, and on gender equality and women empowerment. (Mohite &amp; Mohite, 2016).</w:t>
      </w:r>
    </w:p>
    <w:p w14:paraId="245118D7" w14:textId="77777777" w:rsidR="00BC7B5E" w:rsidRPr="00BC7B5E" w:rsidRDefault="00BC7B5E" w:rsidP="00BC7B5E">
      <w:pPr>
        <w:spacing w:line="360" w:lineRule="auto"/>
        <w:jc w:val="both"/>
        <w:rPr>
          <w:rFonts w:ascii="Times New Roman" w:hAnsi="Times New Roman" w:cs="Times New Roman"/>
          <w:color w:val="000000"/>
          <w:sz w:val="24"/>
          <w:szCs w:val="24"/>
          <w:shd w:val="clear" w:color="auto" w:fill="FFFFFF"/>
        </w:rPr>
      </w:pPr>
      <w:r w:rsidRPr="00BC7B5E">
        <w:rPr>
          <w:rFonts w:ascii="Times New Roman" w:hAnsi="Times New Roman" w:cs="Times New Roman"/>
          <w:color w:val="000000"/>
          <w:sz w:val="24"/>
          <w:szCs w:val="24"/>
          <w:shd w:val="clear" w:color="auto" w:fill="FFFFFF"/>
        </w:rPr>
        <w:lastRenderedPageBreak/>
        <w:t xml:space="preserve">Studying menstrual hygiene and practices are important as they have a positive impact on women’s lives. Examining the advantages of </w:t>
      </w:r>
      <w:proofErr w:type="spellStart"/>
      <w:r w:rsidRPr="00BC7B5E">
        <w:rPr>
          <w:rFonts w:ascii="Times New Roman" w:hAnsi="Times New Roman" w:cs="Times New Roman"/>
          <w:color w:val="000000"/>
          <w:sz w:val="24"/>
          <w:szCs w:val="24"/>
          <w:shd w:val="clear" w:color="auto" w:fill="FFFFFF"/>
        </w:rPr>
        <w:t>practising</w:t>
      </w:r>
      <w:proofErr w:type="spellEnd"/>
      <w:r w:rsidRPr="00BC7B5E">
        <w:rPr>
          <w:rFonts w:ascii="Times New Roman" w:hAnsi="Times New Roman" w:cs="Times New Roman"/>
          <w:color w:val="000000"/>
          <w:sz w:val="24"/>
          <w:szCs w:val="24"/>
          <w:shd w:val="clear" w:color="auto" w:fill="FFFFFF"/>
        </w:rPr>
        <w:t xml:space="preserve"> proper menstrual hygiene allows us to dispel misconceptions, question societal expectations, and motivate individuals, communities, and policymakers to give importance to menstrual health.</w:t>
      </w:r>
    </w:p>
    <w:p w14:paraId="5632BF87" w14:textId="77777777" w:rsidR="00BC7B5E" w:rsidRPr="00BC7B5E" w:rsidRDefault="00BC7B5E" w:rsidP="00BC7B5E">
      <w:pPr>
        <w:spacing w:line="360" w:lineRule="auto"/>
        <w:jc w:val="both"/>
        <w:rPr>
          <w:rFonts w:ascii="Times New Roman" w:hAnsi="Times New Roman" w:cs="Times New Roman"/>
          <w:color w:val="000000"/>
          <w:sz w:val="24"/>
          <w:szCs w:val="24"/>
          <w:shd w:val="clear" w:color="auto" w:fill="FFFFFF"/>
        </w:rPr>
      </w:pPr>
      <w:r w:rsidRPr="00BC7B5E">
        <w:rPr>
          <w:rFonts w:ascii="Times New Roman" w:hAnsi="Times New Roman" w:cs="Times New Roman"/>
          <w:color w:val="000000"/>
          <w:sz w:val="24"/>
          <w:szCs w:val="24"/>
          <w:shd w:val="clear" w:color="auto" w:fill="FFFFFF"/>
        </w:rPr>
        <w:t xml:space="preserve">Superstitions and cultural taboos surrounding menstruation have been widespread, influencing the </w:t>
      </w:r>
      <w:proofErr w:type="spellStart"/>
      <w:r w:rsidRPr="00BC7B5E">
        <w:rPr>
          <w:rFonts w:ascii="Times New Roman" w:hAnsi="Times New Roman" w:cs="Times New Roman"/>
          <w:color w:val="000000"/>
          <w:sz w:val="24"/>
          <w:szCs w:val="24"/>
          <w:shd w:val="clear" w:color="auto" w:fill="FFFFFF"/>
        </w:rPr>
        <w:t>behaviour</w:t>
      </w:r>
      <w:proofErr w:type="spellEnd"/>
      <w:r w:rsidRPr="00BC7B5E">
        <w:rPr>
          <w:rFonts w:ascii="Times New Roman" w:hAnsi="Times New Roman" w:cs="Times New Roman"/>
          <w:color w:val="000000"/>
          <w:sz w:val="24"/>
          <w:szCs w:val="24"/>
          <w:shd w:val="clear" w:color="auto" w:fill="FFFFFF"/>
        </w:rPr>
        <w:t xml:space="preserve"> of menstruating women. Examples, as described by James Frazer in ‘The Golden Bough’ (1951), include beliefs that menstrual blood harms plants and animals, wells dry up if drawn by a menstruating woman, men fall ill from contact, and various substances like beer, wine, vinegar, milk and jam are spoiled if touched. These beliefs have been reported worldwide including Europe, Asia, Africa, Australia and the Americas. (Uppal, Rana &amp; Batta, 2022). These beliefs are also noticed in contemporary notions restricting activities like bathing, swimming, heavy housework, sports, and specific dietary choices during menstruation. (Williams, 1983).</w:t>
      </w:r>
    </w:p>
    <w:p w14:paraId="73EA8C8F" w14:textId="77777777" w:rsidR="00BC7B5E" w:rsidRPr="00BC7B5E" w:rsidRDefault="00BC7B5E" w:rsidP="00BC7B5E">
      <w:pPr>
        <w:spacing w:line="360" w:lineRule="auto"/>
        <w:jc w:val="both"/>
        <w:rPr>
          <w:rFonts w:ascii="Times New Roman" w:hAnsi="Times New Roman" w:cs="Times New Roman"/>
          <w:color w:val="000000"/>
          <w:sz w:val="24"/>
          <w:szCs w:val="24"/>
          <w:shd w:val="clear" w:color="auto" w:fill="FFFFFF"/>
        </w:rPr>
      </w:pPr>
      <w:r w:rsidRPr="00BC7B5E">
        <w:rPr>
          <w:rFonts w:ascii="Times New Roman" w:hAnsi="Times New Roman" w:cs="Times New Roman"/>
          <w:color w:val="000000"/>
          <w:sz w:val="24"/>
          <w:szCs w:val="24"/>
          <w:shd w:val="clear" w:color="auto" w:fill="FFFFFF"/>
        </w:rPr>
        <w:t xml:space="preserve">In India, women experiencing menstruation are required to move to a separate room for three days. They face restrictions such as avoiding contact with pickles and </w:t>
      </w:r>
      <w:proofErr w:type="spellStart"/>
      <w:r w:rsidRPr="00BC7B5E">
        <w:rPr>
          <w:rFonts w:ascii="Times New Roman" w:hAnsi="Times New Roman" w:cs="Times New Roman"/>
          <w:i/>
          <w:iCs/>
          <w:color w:val="000000"/>
          <w:sz w:val="24"/>
          <w:szCs w:val="24"/>
          <w:shd w:val="clear" w:color="auto" w:fill="FFFFFF"/>
        </w:rPr>
        <w:t>papads</w:t>
      </w:r>
      <w:proofErr w:type="spellEnd"/>
      <w:r w:rsidRPr="00BC7B5E">
        <w:rPr>
          <w:rFonts w:ascii="Times New Roman" w:hAnsi="Times New Roman" w:cs="Times New Roman"/>
          <w:color w:val="000000"/>
          <w:sz w:val="24"/>
          <w:szCs w:val="24"/>
          <w:shd w:val="clear" w:color="auto" w:fill="FFFFFF"/>
        </w:rPr>
        <w:t xml:space="preserve"> due to beliefs that these items may spoil, being prohibited from entering the kitchen, bedroom, and puja room, and encountering limitations on sexual activity during this time. (Sowjanya, 2019). The blood that comes out during menstruation is </w:t>
      </w:r>
      <w:proofErr w:type="spellStart"/>
      <w:r w:rsidRPr="00BC7B5E">
        <w:rPr>
          <w:rFonts w:ascii="Times New Roman" w:hAnsi="Times New Roman" w:cs="Times New Roman"/>
          <w:color w:val="000000"/>
          <w:sz w:val="24"/>
          <w:szCs w:val="24"/>
          <w:shd w:val="clear" w:color="auto" w:fill="FFFFFF"/>
        </w:rPr>
        <w:t>stigmatised</w:t>
      </w:r>
      <w:proofErr w:type="spellEnd"/>
      <w:r w:rsidRPr="00BC7B5E">
        <w:rPr>
          <w:rFonts w:ascii="Times New Roman" w:hAnsi="Times New Roman" w:cs="Times New Roman"/>
          <w:color w:val="000000"/>
          <w:sz w:val="24"/>
          <w:szCs w:val="24"/>
          <w:shd w:val="clear" w:color="auto" w:fill="FFFFFF"/>
        </w:rPr>
        <w:t xml:space="preserve"> as ‘dirty blood’ which leads to the belief of segregation and untouchability. (Garg et al., 2001).</w:t>
      </w:r>
    </w:p>
    <w:p w14:paraId="081F4715" w14:textId="77777777" w:rsidR="00BC7B5E" w:rsidRPr="00BC7B5E" w:rsidRDefault="00BC7B5E" w:rsidP="00BC7B5E">
      <w:pPr>
        <w:spacing w:line="360" w:lineRule="auto"/>
        <w:jc w:val="both"/>
        <w:rPr>
          <w:rFonts w:ascii="Times New Roman" w:hAnsi="Times New Roman" w:cs="Times New Roman"/>
          <w:color w:val="000000"/>
          <w:sz w:val="24"/>
          <w:szCs w:val="24"/>
          <w:shd w:val="clear" w:color="auto" w:fill="FFFFFF"/>
        </w:rPr>
      </w:pPr>
      <w:r w:rsidRPr="00BC7B5E">
        <w:rPr>
          <w:rFonts w:ascii="Times New Roman" w:hAnsi="Times New Roman" w:cs="Times New Roman"/>
          <w:color w:val="000000"/>
          <w:sz w:val="24"/>
          <w:szCs w:val="24"/>
          <w:shd w:val="clear" w:color="auto" w:fill="FFFFFF"/>
        </w:rPr>
        <w:t>Not only culturally, rather numerous religions also maintain lasting beliefs and ideas concerning menstruation, with commonalities in taboos across them. In Judaism, menstruating women are deemed ritually unclean, while Christianity views them as potentially hazardous. Hinduism labels them impure, Buddhism as polluted, and Islam, in contrast, doesn't perceive menstruating women as possessing any form of “contagious uncleanness” but she is considered ritually impure and is restricted to perform religious activities such as praying and fasting. (Abdullah, 2022).</w:t>
      </w:r>
    </w:p>
    <w:p w14:paraId="32F6B14B" w14:textId="24333119" w:rsidR="00BC7B5E" w:rsidRPr="00BC7B5E" w:rsidRDefault="00BC7B5E" w:rsidP="00BC7B5E">
      <w:pPr>
        <w:spacing w:line="360" w:lineRule="auto"/>
        <w:jc w:val="both"/>
        <w:rPr>
          <w:rFonts w:ascii="Times New Roman" w:hAnsi="Times New Roman" w:cs="Times New Roman"/>
          <w:b/>
          <w:bCs/>
          <w:color w:val="000000"/>
          <w:sz w:val="24"/>
          <w:szCs w:val="24"/>
          <w:shd w:val="clear" w:color="auto" w:fill="FFFFFF"/>
        </w:rPr>
      </w:pPr>
      <w:r w:rsidRPr="00BC7B5E">
        <w:rPr>
          <w:rFonts w:ascii="Times New Roman" w:hAnsi="Times New Roman" w:cs="Times New Roman"/>
          <w:color w:val="000000"/>
          <w:sz w:val="24"/>
          <w:szCs w:val="24"/>
          <w:shd w:val="clear" w:color="auto" w:fill="FFFFFF"/>
        </w:rPr>
        <w:t>This research aims to explore the comprehension of menstrual hygiene practices among adolescent girls residing in an urban slum, '</w:t>
      </w:r>
      <w:proofErr w:type="spellStart"/>
      <w:r w:rsidRPr="00BC7B5E">
        <w:rPr>
          <w:rFonts w:ascii="Times New Roman" w:hAnsi="Times New Roman" w:cs="Times New Roman"/>
          <w:color w:val="000000"/>
          <w:sz w:val="24"/>
          <w:szCs w:val="24"/>
          <w:shd w:val="clear" w:color="auto" w:fill="FFFFFF"/>
        </w:rPr>
        <w:t>Rupsha</w:t>
      </w:r>
      <w:proofErr w:type="spellEnd"/>
      <w:r w:rsidRPr="00BC7B5E">
        <w:rPr>
          <w:rFonts w:ascii="Times New Roman" w:hAnsi="Times New Roman" w:cs="Times New Roman"/>
          <w:color w:val="000000"/>
          <w:sz w:val="24"/>
          <w:szCs w:val="24"/>
          <w:shd w:val="clear" w:color="auto" w:fill="FFFFFF"/>
        </w:rPr>
        <w:t xml:space="preserve"> Char Basti' in Khulna.</w:t>
      </w:r>
      <w:ins w:id="1" w:author="This PC" w:date="2024-02-01T15:31:00Z">
        <w:r w:rsidR="008503E7">
          <w:rPr>
            <w:rFonts w:ascii="Times New Roman" w:hAnsi="Times New Roman" w:cs="Times New Roman"/>
            <w:color w:val="000000"/>
            <w:sz w:val="24"/>
            <w:szCs w:val="24"/>
            <w:shd w:val="clear" w:color="auto" w:fill="FFFFFF"/>
          </w:rPr>
          <w:t xml:space="preserve"> Moreover, </w:t>
        </w:r>
      </w:ins>
      <w:del w:id="2" w:author="This PC" w:date="2024-02-01T15:31:00Z">
        <w:r w:rsidRPr="00BC7B5E" w:rsidDel="008503E7">
          <w:rPr>
            <w:rFonts w:ascii="Times New Roman" w:hAnsi="Times New Roman" w:cs="Times New Roman"/>
            <w:color w:val="000000"/>
            <w:sz w:val="24"/>
            <w:szCs w:val="24"/>
            <w:shd w:val="clear" w:color="auto" w:fill="FFFFFF"/>
          </w:rPr>
          <w:delText xml:space="preserve"> </w:delText>
        </w:r>
      </w:del>
      <w:r w:rsidRPr="00BC7B5E">
        <w:rPr>
          <w:rFonts w:ascii="Times New Roman" w:hAnsi="Times New Roman" w:cs="Times New Roman"/>
          <w:color w:val="000000"/>
          <w:sz w:val="24"/>
          <w:szCs w:val="24"/>
          <w:shd w:val="clear" w:color="auto" w:fill="FFFFFF"/>
        </w:rPr>
        <w:t>It delves into the influence of male family members on the girls' hygiene practices and addresses their perceptions. The study also highlights the challenges faced by these girls in managing menstrual hygiene due to a scarcity of safe water in the mentioned slum.</w:t>
      </w:r>
    </w:p>
    <w:p w14:paraId="69303254" w14:textId="33FEB374" w:rsidR="00BC7B5E" w:rsidRDefault="00BC7B5E" w:rsidP="00BC7B5E">
      <w:pPr>
        <w:spacing w:line="360" w:lineRule="auto"/>
        <w:jc w:val="both"/>
        <w:rPr>
          <w:rFonts w:ascii="Times New Roman" w:hAnsi="Times New Roman" w:cs="Times New Roman"/>
          <w:b/>
          <w:bCs/>
          <w:color w:val="000000"/>
          <w:sz w:val="24"/>
          <w:szCs w:val="24"/>
          <w:shd w:val="clear" w:color="auto" w:fill="FFFFFF"/>
        </w:rPr>
      </w:pPr>
      <w:r w:rsidRPr="00BC7B5E">
        <w:rPr>
          <w:rFonts w:ascii="Times New Roman" w:hAnsi="Times New Roman" w:cs="Times New Roman"/>
          <w:b/>
          <w:bCs/>
          <w:color w:val="000000"/>
          <w:sz w:val="24"/>
          <w:szCs w:val="24"/>
          <w:shd w:val="clear" w:color="auto" w:fill="FFFFFF"/>
        </w:rPr>
        <w:lastRenderedPageBreak/>
        <w:t>Research Question and Study Objectives</w:t>
      </w:r>
    </w:p>
    <w:p w14:paraId="4D3736B1" w14:textId="5CA6062A" w:rsidR="003D7DF7" w:rsidRDefault="00695DD3" w:rsidP="00695DD3">
      <w:pPr>
        <w:spacing w:line="240" w:lineRule="auto"/>
        <w:jc w:val="both"/>
        <w:rPr>
          <w:rFonts w:ascii="Times New Roman" w:hAnsi="Times New Roman" w:cs="Times New Roman"/>
          <w:color w:val="000000"/>
          <w:sz w:val="24"/>
          <w:szCs w:val="24"/>
          <w:shd w:val="clear" w:color="auto" w:fill="FFFFFF"/>
        </w:rPr>
        <w:pPrChange w:id="3" w:author="This PC" w:date="2024-02-01T15:32:00Z">
          <w:pPr>
            <w:spacing w:line="360" w:lineRule="auto"/>
            <w:jc w:val="both"/>
          </w:pPr>
        </w:pPrChange>
      </w:pPr>
      <w:ins w:id="4" w:author="This PC" w:date="2024-02-01T15:32:00Z">
        <w:r>
          <w:rPr>
            <w:rFonts w:ascii="Times New Roman" w:hAnsi="Times New Roman" w:cs="Times New Roman"/>
            <w:color w:val="000000"/>
            <w:sz w:val="24"/>
            <w:szCs w:val="24"/>
            <w:shd w:val="clear" w:color="auto" w:fill="FFFFFF"/>
          </w:rPr>
          <w:t xml:space="preserve">R.Q.  </w:t>
        </w:r>
      </w:ins>
      <w:r w:rsidR="003D7DF7" w:rsidRPr="003D7DF7">
        <w:rPr>
          <w:rFonts w:ascii="Times New Roman" w:hAnsi="Times New Roman" w:cs="Times New Roman"/>
          <w:color w:val="000000"/>
          <w:sz w:val="24"/>
          <w:szCs w:val="24"/>
          <w:shd w:val="clear" w:color="auto" w:fill="FFFFFF"/>
        </w:rPr>
        <w:t xml:space="preserve">What </w:t>
      </w:r>
      <w:proofErr w:type="gramStart"/>
      <w:r w:rsidR="003D7DF7" w:rsidRPr="003D7DF7">
        <w:rPr>
          <w:rFonts w:ascii="Times New Roman" w:hAnsi="Times New Roman" w:cs="Times New Roman"/>
          <w:color w:val="000000"/>
          <w:sz w:val="24"/>
          <w:szCs w:val="24"/>
          <w:shd w:val="clear" w:color="auto" w:fill="FFFFFF"/>
        </w:rPr>
        <w:t>are</w:t>
      </w:r>
      <w:proofErr w:type="gramEnd"/>
      <w:r w:rsidR="003D7DF7" w:rsidRPr="003D7DF7">
        <w:rPr>
          <w:rFonts w:ascii="Times New Roman" w:hAnsi="Times New Roman" w:cs="Times New Roman"/>
          <w:color w:val="000000"/>
          <w:sz w:val="24"/>
          <w:szCs w:val="24"/>
          <w:shd w:val="clear" w:color="auto" w:fill="FFFFFF"/>
        </w:rPr>
        <w:t xml:space="preserve"> the </w:t>
      </w:r>
      <w:proofErr w:type="spellStart"/>
      <w:r w:rsidR="003D7DF7" w:rsidRPr="003D7DF7">
        <w:rPr>
          <w:rFonts w:ascii="Times New Roman" w:hAnsi="Times New Roman" w:cs="Times New Roman"/>
          <w:color w:val="000000"/>
          <w:sz w:val="24"/>
          <w:szCs w:val="24"/>
          <w:shd w:val="clear" w:color="auto" w:fill="FFFFFF"/>
        </w:rPr>
        <w:t>knowledge</w:t>
      </w:r>
      <w:del w:id="5" w:author="This PC" w:date="2024-02-01T15:32:00Z">
        <w:r w:rsidR="003D7DF7" w:rsidRPr="003D7DF7" w:rsidDel="00695DD3">
          <w:rPr>
            <w:rFonts w:ascii="Times New Roman" w:hAnsi="Times New Roman" w:cs="Times New Roman"/>
            <w:color w:val="000000"/>
            <w:sz w:val="24"/>
            <w:szCs w:val="24"/>
            <w:shd w:val="clear" w:color="auto" w:fill="FFFFFF"/>
          </w:rPr>
          <w:delText xml:space="preserve">, beliefs, </w:delText>
        </w:r>
      </w:del>
      <w:r w:rsidR="003D7DF7" w:rsidRPr="003D7DF7">
        <w:rPr>
          <w:rFonts w:ascii="Times New Roman" w:hAnsi="Times New Roman" w:cs="Times New Roman"/>
          <w:color w:val="000000"/>
          <w:sz w:val="24"/>
          <w:szCs w:val="24"/>
          <w:shd w:val="clear" w:color="auto" w:fill="FFFFFF"/>
        </w:rPr>
        <w:t>and</w:t>
      </w:r>
      <w:proofErr w:type="spellEnd"/>
      <w:r w:rsidR="003D7DF7" w:rsidRPr="003D7DF7">
        <w:rPr>
          <w:rFonts w:ascii="Times New Roman" w:hAnsi="Times New Roman" w:cs="Times New Roman"/>
          <w:color w:val="000000"/>
          <w:sz w:val="24"/>
          <w:szCs w:val="24"/>
          <w:shd w:val="clear" w:color="auto" w:fill="FFFFFF"/>
        </w:rPr>
        <w:t xml:space="preserve"> primary sources of information regarding menstruation among the study participants,</w:t>
      </w:r>
      <w:ins w:id="6" w:author="This PC" w:date="2024-02-01T15:33:00Z">
        <w:r>
          <w:rPr>
            <w:rFonts w:ascii="Times New Roman" w:hAnsi="Times New Roman" w:cs="Times New Roman"/>
            <w:color w:val="000000"/>
            <w:sz w:val="24"/>
            <w:szCs w:val="24"/>
            <w:shd w:val="clear" w:color="auto" w:fill="FFFFFF"/>
          </w:rPr>
          <w:t xml:space="preserve"> what are their beliefs regarding menstrual practice</w:t>
        </w:r>
      </w:ins>
      <w:r w:rsidR="003D7DF7" w:rsidRPr="003D7DF7">
        <w:rPr>
          <w:rFonts w:ascii="Times New Roman" w:hAnsi="Times New Roman" w:cs="Times New Roman"/>
          <w:color w:val="000000"/>
          <w:sz w:val="24"/>
          <w:szCs w:val="24"/>
          <w:shd w:val="clear" w:color="auto" w:fill="FFFFFF"/>
        </w:rPr>
        <w:t xml:space="preserve"> and how does this correlate with their hygiene practices?</w:t>
      </w:r>
    </w:p>
    <w:p w14:paraId="4ECC6EB8" w14:textId="0FC6B39B" w:rsidR="003D7DF7" w:rsidRDefault="0000192E" w:rsidP="00BC7B5E">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To meet our research </w:t>
      </w:r>
      <w:proofErr w:type="gramStart"/>
      <w:r>
        <w:rPr>
          <w:rFonts w:ascii="Times New Roman" w:hAnsi="Times New Roman" w:cs="Times New Roman"/>
          <w:color w:val="000000"/>
          <w:sz w:val="24"/>
          <w:szCs w:val="24"/>
          <w:shd w:val="clear" w:color="auto" w:fill="FFFFFF"/>
        </w:rPr>
        <w:t>question</w:t>
      </w:r>
      <w:proofErr w:type="gramEnd"/>
      <w:r w:rsidR="005E783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we chose three objectives for our study.</w:t>
      </w:r>
    </w:p>
    <w:p w14:paraId="166B8D14" w14:textId="5A967C07" w:rsidR="0000192E" w:rsidRDefault="0000192E" w:rsidP="0000192E">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To explore the adolescent girls’ </w:t>
      </w:r>
      <w:ins w:id="7" w:author="This PC" w:date="2024-02-01T15:31:00Z">
        <w:r w:rsidR="008503E7">
          <w:rPr>
            <w:rFonts w:ascii="Times New Roman" w:hAnsi="Times New Roman" w:cs="Times New Roman"/>
            <w:color w:val="000000"/>
            <w:sz w:val="24"/>
            <w:szCs w:val="24"/>
            <w:shd w:val="clear" w:color="auto" w:fill="FFFFFF"/>
          </w:rPr>
          <w:t xml:space="preserve">existing </w:t>
        </w:r>
      </w:ins>
      <w:r>
        <w:rPr>
          <w:rFonts w:ascii="Times New Roman" w:hAnsi="Times New Roman" w:cs="Times New Roman"/>
          <w:color w:val="000000"/>
          <w:sz w:val="24"/>
          <w:szCs w:val="24"/>
          <w:shd w:val="clear" w:color="auto" w:fill="FFFFFF"/>
        </w:rPr>
        <w:t>knowledge about menstrual hygiene.</w:t>
      </w:r>
    </w:p>
    <w:p w14:paraId="5C72D9BB" w14:textId="0D7CF3DA" w:rsidR="0000192E" w:rsidRDefault="0000192E" w:rsidP="0000192E">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To comprehend their menstrual hygiene </w:t>
      </w:r>
      <w:r w:rsidR="005E7836">
        <w:rPr>
          <w:rFonts w:ascii="Times New Roman" w:hAnsi="Times New Roman" w:cs="Times New Roman"/>
          <w:color w:val="000000"/>
          <w:sz w:val="24"/>
          <w:szCs w:val="24"/>
          <w:shd w:val="clear" w:color="auto" w:fill="FFFFFF"/>
        </w:rPr>
        <w:t>practice.</w:t>
      </w:r>
    </w:p>
    <w:p w14:paraId="2A3922BD" w14:textId="36B9C719" w:rsidR="005E7836" w:rsidRDefault="005E7836" w:rsidP="005E7836">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To understand the perception of the male members of their family</w:t>
      </w:r>
      <w:ins w:id="8" w:author="This PC" w:date="2024-02-01T15:31:00Z">
        <w:r w:rsidR="008503E7">
          <w:rPr>
            <w:rFonts w:ascii="Times New Roman" w:hAnsi="Times New Roman" w:cs="Times New Roman"/>
            <w:color w:val="000000"/>
            <w:sz w:val="24"/>
            <w:szCs w:val="24"/>
            <w:shd w:val="clear" w:color="auto" w:fill="FFFFFF"/>
          </w:rPr>
          <w:t xml:space="preserve"> regarding menstrual practi</w:t>
        </w:r>
      </w:ins>
      <w:ins w:id="9" w:author="This PC" w:date="2024-02-01T15:32:00Z">
        <w:r w:rsidR="008503E7">
          <w:rPr>
            <w:rFonts w:ascii="Times New Roman" w:hAnsi="Times New Roman" w:cs="Times New Roman"/>
            <w:color w:val="000000"/>
            <w:sz w:val="24"/>
            <w:szCs w:val="24"/>
            <w:shd w:val="clear" w:color="auto" w:fill="FFFFFF"/>
          </w:rPr>
          <w:t>ce</w:t>
        </w:r>
      </w:ins>
      <w:del w:id="10" w:author="This PC" w:date="2024-02-01T15:31:00Z">
        <w:r w:rsidDel="008503E7">
          <w:rPr>
            <w:rFonts w:ascii="Times New Roman" w:hAnsi="Times New Roman" w:cs="Times New Roman"/>
            <w:color w:val="000000"/>
            <w:sz w:val="24"/>
            <w:szCs w:val="24"/>
            <w:shd w:val="clear" w:color="auto" w:fill="FFFFFF"/>
          </w:rPr>
          <w:delText>.</w:delText>
        </w:r>
      </w:del>
    </w:p>
    <w:p w14:paraId="4D75C6B6" w14:textId="0ECBE606" w:rsidR="005E7836" w:rsidRDefault="005E7836" w:rsidP="005E7836">
      <w:pPr>
        <w:spacing w:line="360" w:lineRule="auto"/>
        <w:jc w:val="both"/>
        <w:rPr>
          <w:rFonts w:ascii="Times New Roman" w:hAnsi="Times New Roman" w:cs="Times New Roman"/>
          <w:b/>
          <w:bCs/>
          <w:color w:val="000000"/>
          <w:sz w:val="24"/>
          <w:szCs w:val="24"/>
          <w:shd w:val="clear" w:color="auto" w:fill="FFFFFF"/>
        </w:rPr>
      </w:pPr>
      <w:r w:rsidRPr="005E7836">
        <w:rPr>
          <w:rFonts w:ascii="Times New Roman" w:hAnsi="Times New Roman" w:cs="Times New Roman"/>
          <w:b/>
          <w:bCs/>
          <w:color w:val="000000"/>
          <w:sz w:val="24"/>
          <w:szCs w:val="24"/>
          <w:shd w:val="clear" w:color="auto" w:fill="FFFFFF"/>
        </w:rPr>
        <w:t>Literature Review</w:t>
      </w:r>
    </w:p>
    <w:p w14:paraId="3F444028" w14:textId="48BDC53D" w:rsidR="005E7836" w:rsidRDefault="005E7836" w:rsidP="005E7836">
      <w:pPr>
        <w:spacing w:line="360" w:lineRule="auto"/>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Rationality of the Study</w:t>
      </w:r>
    </w:p>
    <w:p w14:paraId="334498AB" w14:textId="39CD9220" w:rsidR="005E7836" w:rsidRDefault="005E7836" w:rsidP="005E7836">
      <w:pPr>
        <w:spacing w:line="360" w:lineRule="auto"/>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Methodology</w:t>
      </w:r>
    </w:p>
    <w:p w14:paraId="40546738" w14:textId="3FF3F7E2" w:rsidR="00695DD3" w:rsidRDefault="00695DD3" w:rsidP="00DC6462">
      <w:pPr>
        <w:spacing w:line="360" w:lineRule="auto"/>
        <w:rPr>
          <w:ins w:id="11" w:author="This PC" w:date="2024-02-01T15:35:00Z"/>
          <w:rFonts w:ascii="Times New Roman" w:hAnsi="Times New Roman" w:cs="Times New Roman"/>
          <w:b/>
          <w:bCs/>
          <w:sz w:val="24"/>
          <w:szCs w:val="24"/>
        </w:rPr>
      </w:pPr>
      <w:ins w:id="12" w:author="This PC" w:date="2024-02-01T15:34:00Z">
        <w:r>
          <w:rPr>
            <w:rFonts w:ascii="Times New Roman" w:hAnsi="Times New Roman" w:cs="Times New Roman"/>
            <w:b/>
            <w:bCs/>
            <w:sz w:val="24"/>
            <w:szCs w:val="24"/>
          </w:rPr>
          <w:t xml:space="preserve">Study </w:t>
        </w:r>
      </w:ins>
      <w:ins w:id="13" w:author="This PC" w:date="2024-02-01T15:35:00Z">
        <w:r>
          <w:rPr>
            <w:rFonts w:ascii="Times New Roman" w:hAnsi="Times New Roman" w:cs="Times New Roman"/>
            <w:b/>
            <w:bCs/>
            <w:sz w:val="24"/>
            <w:szCs w:val="24"/>
          </w:rPr>
          <w:t>design</w:t>
        </w:r>
      </w:ins>
    </w:p>
    <w:p w14:paraId="0D79623C" w14:textId="2E8A1A51" w:rsidR="00695DD3" w:rsidRDefault="00695DD3" w:rsidP="00DC6462">
      <w:pPr>
        <w:spacing w:line="360" w:lineRule="auto"/>
        <w:rPr>
          <w:ins w:id="14" w:author="This PC" w:date="2024-02-01T15:34:00Z"/>
          <w:rFonts w:ascii="Times New Roman" w:hAnsi="Times New Roman" w:cs="Times New Roman"/>
          <w:b/>
          <w:bCs/>
          <w:sz w:val="24"/>
          <w:szCs w:val="24"/>
        </w:rPr>
      </w:pPr>
      <w:ins w:id="15" w:author="This PC" w:date="2024-02-01T15:35:00Z">
        <w:r>
          <w:rPr>
            <w:rFonts w:ascii="Times New Roman" w:hAnsi="Times New Roman" w:cs="Times New Roman"/>
            <w:b/>
            <w:bCs/>
            <w:sz w:val="24"/>
            <w:szCs w:val="24"/>
          </w:rPr>
          <w:t>Qualitative and exploratory study (read exploratory)</w:t>
        </w:r>
        <w:r w:rsidR="009E1F94">
          <w:rPr>
            <w:rFonts w:ascii="Times New Roman" w:hAnsi="Times New Roman" w:cs="Times New Roman"/>
            <w:b/>
            <w:bCs/>
            <w:sz w:val="24"/>
            <w:szCs w:val="24"/>
          </w:rPr>
          <w:t xml:space="preserve"> </w:t>
        </w:r>
      </w:ins>
    </w:p>
    <w:p w14:paraId="14F54BE3" w14:textId="7AF26688" w:rsidR="00DC6462" w:rsidRDefault="00695DD3" w:rsidP="00DC6462">
      <w:pPr>
        <w:spacing w:line="360" w:lineRule="auto"/>
        <w:rPr>
          <w:rFonts w:ascii="Times New Roman" w:hAnsi="Times New Roman" w:cs="Times New Roman"/>
          <w:b/>
          <w:bCs/>
          <w:sz w:val="24"/>
          <w:szCs w:val="24"/>
        </w:rPr>
      </w:pPr>
      <w:ins w:id="16" w:author="This PC" w:date="2024-02-01T15:34:00Z">
        <w:r>
          <w:rPr>
            <w:rFonts w:ascii="Times New Roman" w:hAnsi="Times New Roman" w:cs="Times New Roman"/>
            <w:b/>
            <w:bCs/>
            <w:sz w:val="24"/>
            <w:szCs w:val="24"/>
          </w:rPr>
          <w:t xml:space="preserve">Study area </w:t>
        </w:r>
      </w:ins>
      <w:del w:id="17" w:author="This PC" w:date="2024-02-01T15:34:00Z">
        <w:r w:rsidR="00DC6462" w:rsidRPr="00DC6462" w:rsidDel="00695DD3">
          <w:rPr>
            <w:rFonts w:ascii="Times New Roman" w:hAnsi="Times New Roman" w:cs="Times New Roman"/>
            <w:b/>
            <w:bCs/>
            <w:sz w:val="24"/>
            <w:szCs w:val="24"/>
          </w:rPr>
          <w:delText>Area of Study</w:delText>
        </w:r>
      </w:del>
    </w:p>
    <w:p w14:paraId="2475D983" w14:textId="77777777" w:rsidR="009E1F94" w:rsidRPr="00E04C85" w:rsidRDefault="00DC6462" w:rsidP="009E1F94">
      <w:pPr>
        <w:spacing w:line="360" w:lineRule="auto"/>
        <w:rPr>
          <w:moveTo w:id="18" w:author="This PC" w:date="2024-02-01T15:35:00Z"/>
          <w:rFonts w:ascii="Times New Roman" w:hAnsi="Times New Roman" w:cs="Times New Roman"/>
          <w:b/>
          <w:bCs/>
          <w:sz w:val="24"/>
          <w:szCs w:val="24"/>
        </w:rPr>
      </w:pPr>
      <w:r>
        <w:rPr>
          <w:rFonts w:ascii="Times New Roman" w:hAnsi="Times New Roman" w:cs="Times New Roman"/>
          <w:sz w:val="24"/>
          <w:szCs w:val="24"/>
        </w:rPr>
        <w:t xml:space="preserve">This study was conducted in Khulna city, more specifically in the </w:t>
      </w:r>
      <w:r w:rsidRPr="00DC6462">
        <w:rPr>
          <w:rFonts w:ascii="Times New Roman" w:hAnsi="Times New Roman" w:cs="Times New Roman"/>
          <w:i/>
          <w:iCs/>
          <w:sz w:val="24"/>
          <w:szCs w:val="24"/>
        </w:rPr>
        <w:t>‘</w:t>
      </w:r>
      <w:proofErr w:type="spellStart"/>
      <w:r w:rsidRPr="00DC6462">
        <w:rPr>
          <w:rFonts w:ascii="Times New Roman" w:hAnsi="Times New Roman" w:cs="Times New Roman"/>
          <w:i/>
          <w:iCs/>
          <w:sz w:val="24"/>
          <w:szCs w:val="24"/>
        </w:rPr>
        <w:t>Rupsha</w:t>
      </w:r>
      <w:proofErr w:type="spellEnd"/>
      <w:r w:rsidRPr="00DC6462">
        <w:rPr>
          <w:rFonts w:ascii="Times New Roman" w:hAnsi="Times New Roman" w:cs="Times New Roman"/>
          <w:i/>
          <w:iCs/>
          <w:sz w:val="24"/>
          <w:szCs w:val="24"/>
        </w:rPr>
        <w:t xml:space="preserve"> </w:t>
      </w:r>
      <w:proofErr w:type="spellStart"/>
      <w:r w:rsidRPr="00DC6462">
        <w:rPr>
          <w:rFonts w:ascii="Times New Roman" w:hAnsi="Times New Roman" w:cs="Times New Roman"/>
          <w:i/>
          <w:iCs/>
          <w:sz w:val="24"/>
          <w:szCs w:val="24"/>
        </w:rPr>
        <w:t>Beribadh</w:t>
      </w:r>
      <w:proofErr w:type="spellEnd"/>
      <w:r w:rsidRPr="00DC6462">
        <w:rPr>
          <w:rFonts w:ascii="Times New Roman" w:hAnsi="Times New Roman" w:cs="Times New Roman"/>
          <w:i/>
          <w:iCs/>
          <w:sz w:val="24"/>
          <w:szCs w:val="24"/>
        </w:rPr>
        <w:t xml:space="preserve"> </w:t>
      </w:r>
      <w:proofErr w:type="spellStart"/>
      <w:r w:rsidRPr="00DC6462">
        <w:rPr>
          <w:rFonts w:ascii="Times New Roman" w:hAnsi="Times New Roman" w:cs="Times New Roman"/>
          <w:i/>
          <w:iCs/>
          <w:sz w:val="24"/>
          <w:szCs w:val="24"/>
        </w:rPr>
        <w:t>Notun</w:t>
      </w:r>
      <w:proofErr w:type="spellEnd"/>
      <w:r w:rsidRPr="00DC6462">
        <w:rPr>
          <w:rFonts w:ascii="Times New Roman" w:hAnsi="Times New Roman" w:cs="Times New Roman"/>
          <w:i/>
          <w:iCs/>
          <w:sz w:val="24"/>
          <w:szCs w:val="24"/>
        </w:rPr>
        <w:t xml:space="preserve"> Bazar Char Basti’</w:t>
      </w:r>
      <w:r>
        <w:rPr>
          <w:rFonts w:ascii="Times New Roman" w:hAnsi="Times New Roman" w:cs="Times New Roman"/>
          <w:i/>
          <w:iCs/>
          <w:sz w:val="24"/>
          <w:szCs w:val="24"/>
        </w:rPr>
        <w:t xml:space="preserve"> </w:t>
      </w:r>
      <w:r w:rsidRPr="00DC6462">
        <w:rPr>
          <w:rFonts w:ascii="Times New Roman" w:hAnsi="Times New Roman" w:cs="Times New Roman"/>
          <w:sz w:val="24"/>
          <w:szCs w:val="24"/>
        </w:rPr>
        <w:t>of Khulna.</w:t>
      </w:r>
      <w:r>
        <w:rPr>
          <w:rFonts w:ascii="Times New Roman" w:hAnsi="Times New Roman" w:cs="Times New Roman"/>
          <w:sz w:val="24"/>
          <w:szCs w:val="24"/>
        </w:rPr>
        <w:t xml:space="preserve"> </w:t>
      </w:r>
      <w:ins w:id="19" w:author="This PC" w:date="2024-02-01T15:34:00Z">
        <w:r w:rsidR="00695DD3">
          <w:rPr>
            <w:rFonts w:ascii="Times New Roman" w:hAnsi="Times New Roman" w:cs="Times New Roman"/>
            <w:sz w:val="24"/>
            <w:szCs w:val="24"/>
          </w:rPr>
          <w:t xml:space="preserve">Add </w:t>
        </w:r>
        <w:proofErr w:type="spellStart"/>
        <w:r w:rsidR="00695DD3">
          <w:rPr>
            <w:rFonts w:ascii="Times New Roman" w:hAnsi="Times New Roman" w:cs="Times New Roman"/>
            <w:sz w:val="24"/>
            <w:szCs w:val="24"/>
          </w:rPr>
          <w:t>mapp</w:t>
        </w:r>
        <w:proofErr w:type="spellEnd"/>
        <w:r w:rsidR="00695DD3">
          <w:rPr>
            <w:rFonts w:ascii="Times New Roman" w:hAnsi="Times New Roman" w:cs="Times New Roman"/>
            <w:sz w:val="24"/>
            <w:szCs w:val="24"/>
          </w:rPr>
          <w:t xml:space="preserve"> with description</w:t>
        </w:r>
      </w:ins>
      <w:ins w:id="20" w:author="This PC" w:date="2024-02-01T15:35:00Z">
        <w:r w:rsidR="009E1F94">
          <w:rPr>
            <w:rFonts w:ascii="Times New Roman" w:hAnsi="Times New Roman" w:cs="Times New Roman"/>
            <w:sz w:val="24"/>
            <w:szCs w:val="24"/>
          </w:rPr>
          <w:t xml:space="preserve">. </w:t>
        </w:r>
      </w:ins>
      <w:moveToRangeStart w:id="21" w:author="This PC" w:date="2024-02-01T15:35:00Z" w:name="move157694164"/>
      <w:moveTo w:id="22" w:author="This PC" w:date="2024-02-01T15:35:00Z">
        <w:r w:rsidR="009E1F94" w:rsidRPr="00DC6462">
          <w:rPr>
            <w:rFonts w:ascii="Times New Roman" w:hAnsi="Times New Roman" w:cs="Times New Roman"/>
            <w:sz w:val="24"/>
            <w:szCs w:val="24"/>
          </w:rPr>
          <w:t xml:space="preserve">The </w:t>
        </w:r>
        <w:r w:rsidR="009E1F94">
          <w:rPr>
            <w:rFonts w:ascii="Times New Roman" w:hAnsi="Times New Roman" w:cs="Times New Roman"/>
            <w:sz w:val="24"/>
            <w:szCs w:val="24"/>
          </w:rPr>
          <w:t xml:space="preserve">duration of the study was 3 days </w:t>
        </w:r>
        <w:r w:rsidR="009E1F94" w:rsidRPr="00DC6462">
          <w:rPr>
            <w:rFonts w:ascii="Times New Roman" w:hAnsi="Times New Roman" w:cs="Times New Roman"/>
            <w:sz w:val="24"/>
            <w:szCs w:val="24"/>
          </w:rPr>
          <w:t xml:space="preserve">from January 22 to January 25, 2024. The working time was from 10:00 a.m. to 4:00 p.m. </w:t>
        </w:r>
      </w:moveTo>
    </w:p>
    <w:moveToRangeEnd w:id="21"/>
    <w:p w14:paraId="1E6A8A0C" w14:textId="58264856" w:rsidR="00DC6462" w:rsidRPr="00DC6462" w:rsidRDefault="00DC6462" w:rsidP="00DC6462">
      <w:pPr>
        <w:spacing w:line="360" w:lineRule="auto"/>
        <w:rPr>
          <w:rFonts w:ascii="Times New Roman" w:hAnsi="Times New Roman" w:cs="Times New Roman"/>
          <w:sz w:val="24"/>
          <w:szCs w:val="24"/>
        </w:rPr>
      </w:pPr>
    </w:p>
    <w:p w14:paraId="1F909263" w14:textId="66197D8D" w:rsidR="00E04C85" w:rsidRDefault="00DC6462" w:rsidP="00DC6462">
      <w:pPr>
        <w:spacing w:line="360" w:lineRule="auto"/>
        <w:rPr>
          <w:rFonts w:ascii="Times New Roman" w:hAnsi="Times New Roman" w:cs="Times New Roman"/>
          <w:b/>
          <w:bCs/>
          <w:sz w:val="24"/>
          <w:szCs w:val="24"/>
        </w:rPr>
      </w:pPr>
      <w:del w:id="23" w:author="This PC" w:date="2024-02-01T15:34:00Z">
        <w:r w:rsidRPr="00DC6462" w:rsidDel="00695DD3">
          <w:rPr>
            <w:rFonts w:ascii="Times New Roman" w:hAnsi="Times New Roman" w:cs="Times New Roman"/>
            <w:b/>
            <w:bCs/>
            <w:sz w:val="24"/>
            <w:szCs w:val="24"/>
          </w:rPr>
          <w:delText xml:space="preserve">Period </w:delText>
        </w:r>
      </w:del>
      <w:ins w:id="24" w:author="This PC" w:date="2024-02-01T15:34:00Z">
        <w:r w:rsidR="00695DD3">
          <w:rPr>
            <w:rFonts w:ascii="Times New Roman" w:hAnsi="Times New Roman" w:cs="Times New Roman"/>
            <w:b/>
            <w:bCs/>
            <w:sz w:val="24"/>
            <w:szCs w:val="24"/>
          </w:rPr>
          <w:t>Duration</w:t>
        </w:r>
        <w:r w:rsidR="00695DD3" w:rsidRPr="00DC6462">
          <w:rPr>
            <w:rFonts w:ascii="Times New Roman" w:hAnsi="Times New Roman" w:cs="Times New Roman"/>
            <w:b/>
            <w:bCs/>
            <w:sz w:val="24"/>
            <w:szCs w:val="24"/>
          </w:rPr>
          <w:t xml:space="preserve"> </w:t>
        </w:r>
      </w:ins>
      <w:r w:rsidRPr="00DC6462">
        <w:rPr>
          <w:rFonts w:ascii="Times New Roman" w:hAnsi="Times New Roman" w:cs="Times New Roman"/>
          <w:b/>
          <w:bCs/>
          <w:sz w:val="24"/>
          <w:szCs w:val="24"/>
        </w:rPr>
        <w:t xml:space="preserve">of </w:t>
      </w:r>
      <w:r w:rsidR="00E04C85">
        <w:rPr>
          <w:rFonts w:ascii="Times New Roman" w:hAnsi="Times New Roman" w:cs="Times New Roman"/>
          <w:b/>
          <w:bCs/>
          <w:sz w:val="24"/>
          <w:szCs w:val="24"/>
        </w:rPr>
        <w:t>S</w:t>
      </w:r>
      <w:r w:rsidRPr="00DC6462">
        <w:rPr>
          <w:rFonts w:ascii="Times New Roman" w:hAnsi="Times New Roman" w:cs="Times New Roman"/>
          <w:b/>
          <w:bCs/>
          <w:sz w:val="24"/>
          <w:szCs w:val="24"/>
        </w:rPr>
        <w:t>tudy</w:t>
      </w:r>
    </w:p>
    <w:p w14:paraId="4A669E48" w14:textId="216D5E35" w:rsidR="00DC6462" w:rsidRPr="00E04C85" w:rsidDel="009E1F94" w:rsidRDefault="00DC6462" w:rsidP="00DC6462">
      <w:pPr>
        <w:spacing w:line="360" w:lineRule="auto"/>
        <w:rPr>
          <w:moveFrom w:id="25" w:author="This PC" w:date="2024-02-01T15:35:00Z"/>
          <w:rFonts w:ascii="Times New Roman" w:hAnsi="Times New Roman" w:cs="Times New Roman"/>
          <w:b/>
          <w:bCs/>
          <w:sz w:val="24"/>
          <w:szCs w:val="24"/>
        </w:rPr>
      </w:pPr>
      <w:moveFromRangeStart w:id="26" w:author="This PC" w:date="2024-02-01T15:35:00Z" w:name="move157694164"/>
      <w:moveFrom w:id="27" w:author="This PC" w:date="2024-02-01T15:35:00Z">
        <w:r w:rsidRPr="00DC6462" w:rsidDel="009E1F94">
          <w:rPr>
            <w:rFonts w:ascii="Times New Roman" w:hAnsi="Times New Roman" w:cs="Times New Roman"/>
            <w:sz w:val="24"/>
            <w:szCs w:val="24"/>
          </w:rPr>
          <w:t xml:space="preserve">The </w:t>
        </w:r>
        <w:r w:rsidR="00E04C85" w:rsidDel="009E1F94">
          <w:rPr>
            <w:rFonts w:ascii="Times New Roman" w:hAnsi="Times New Roman" w:cs="Times New Roman"/>
            <w:sz w:val="24"/>
            <w:szCs w:val="24"/>
          </w:rPr>
          <w:t>duration of the study was 3</w:t>
        </w:r>
        <w:r w:rsidR="00A85B46" w:rsidDel="009E1F94">
          <w:rPr>
            <w:rFonts w:ascii="Times New Roman" w:hAnsi="Times New Roman" w:cs="Times New Roman"/>
            <w:sz w:val="24"/>
            <w:szCs w:val="24"/>
          </w:rPr>
          <w:t xml:space="preserve"> days </w:t>
        </w:r>
        <w:r w:rsidRPr="00DC6462" w:rsidDel="009E1F94">
          <w:rPr>
            <w:rFonts w:ascii="Times New Roman" w:hAnsi="Times New Roman" w:cs="Times New Roman"/>
            <w:sz w:val="24"/>
            <w:szCs w:val="24"/>
          </w:rPr>
          <w:t xml:space="preserve">from January 22 to January 25, 2024. The working time was from 10:00 a.m. to 4:00 p.m. </w:t>
        </w:r>
      </w:moveFrom>
    </w:p>
    <w:moveFromRangeEnd w:id="26"/>
    <w:p w14:paraId="5DD30559" w14:textId="77777777" w:rsidR="00DC6462" w:rsidRPr="00DC6462" w:rsidRDefault="00DC6462" w:rsidP="00DC6462">
      <w:pPr>
        <w:spacing w:line="360" w:lineRule="auto"/>
        <w:rPr>
          <w:rFonts w:ascii="Times New Roman" w:hAnsi="Times New Roman" w:cs="Times New Roman"/>
          <w:b/>
          <w:bCs/>
          <w:sz w:val="24"/>
          <w:szCs w:val="24"/>
        </w:rPr>
      </w:pPr>
      <w:r w:rsidRPr="00DC6462">
        <w:rPr>
          <w:rFonts w:ascii="Times New Roman" w:hAnsi="Times New Roman" w:cs="Times New Roman"/>
          <w:b/>
          <w:bCs/>
          <w:sz w:val="24"/>
          <w:szCs w:val="24"/>
        </w:rPr>
        <w:t>Study Population</w:t>
      </w:r>
    </w:p>
    <w:p w14:paraId="03811555" w14:textId="53FED321" w:rsidR="00DC6462" w:rsidRDefault="00A85B46" w:rsidP="00DC6462">
      <w:pPr>
        <w:spacing w:line="360" w:lineRule="auto"/>
        <w:rPr>
          <w:rFonts w:ascii="Times New Roman" w:hAnsi="Times New Roman" w:cs="Times New Roman"/>
          <w:sz w:val="24"/>
          <w:szCs w:val="24"/>
        </w:rPr>
      </w:pPr>
      <w:r>
        <w:rPr>
          <w:rFonts w:ascii="Times New Roman" w:hAnsi="Times New Roman" w:cs="Times New Roman"/>
          <w:sz w:val="24"/>
          <w:szCs w:val="24"/>
        </w:rPr>
        <w:t>T</w:t>
      </w:r>
      <w:r w:rsidR="00DC6462" w:rsidRPr="00DC6462">
        <w:rPr>
          <w:rFonts w:ascii="Times New Roman" w:hAnsi="Times New Roman" w:cs="Times New Roman"/>
          <w:sz w:val="24"/>
          <w:szCs w:val="24"/>
        </w:rPr>
        <w:t xml:space="preserve">here </w:t>
      </w:r>
      <w:r w:rsidR="00DC13C5">
        <w:rPr>
          <w:rFonts w:ascii="Times New Roman" w:hAnsi="Times New Roman" w:cs="Times New Roman"/>
          <w:sz w:val="24"/>
          <w:szCs w:val="24"/>
        </w:rPr>
        <w:t>we</w:t>
      </w:r>
      <w:r w:rsidR="00DC6462" w:rsidRPr="00DC6462">
        <w:rPr>
          <w:rFonts w:ascii="Times New Roman" w:hAnsi="Times New Roman" w:cs="Times New Roman"/>
          <w:sz w:val="24"/>
          <w:szCs w:val="24"/>
        </w:rPr>
        <w:t>re 30 families consisting of around 200 people</w:t>
      </w:r>
      <w:r w:rsidR="00DC13C5">
        <w:rPr>
          <w:rFonts w:ascii="Times New Roman" w:hAnsi="Times New Roman" w:cs="Times New Roman"/>
          <w:sz w:val="24"/>
          <w:szCs w:val="24"/>
        </w:rPr>
        <w:t xml:space="preserve"> in the study area</w:t>
      </w:r>
      <w:r w:rsidR="00DC6462" w:rsidRPr="00DC6462">
        <w:rPr>
          <w:rFonts w:ascii="Times New Roman" w:hAnsi="Times New Roman" w:cs="Times New Roman"/>
          <w:sz w:val="24"/>
          <w:szCs w:val="24"/>
        </w:rPr>
        <w:t>. Study sample were taken from the population randomly.</w:t>
      </w:r>
    </w:p>
    <w:p w14:paraId="176937A3" w14:textId="77777777" w:rsidR="005C66D4" w:rsidRPr="00DC6462" w:rsidRDefault="005C66D4" w:rsidP="005C66D4">
      <w:pPr>
        <w:spacing w:line="360" w:lineRule="auto"/>
        <w:rPr>
          <w:rFonts w:ascii="Times New Roman" w:hAnsi="Times New Roman" w:cs="Times New Roman"/>
          <w:b/>
          <w:bCs/>
          <w:sz w:val="24"/>
          <w:szCs w:val="24"/>
        </w:rPr>
      </w:pPr>
      <w:r w:rsidRPr="00DC6462">
        <w:rPr>
          <w:rFonts w:ascii="Times New Roman" w:hAnsi="Times New Roman" w:cs="Times New Roman"/>
          <w:b/>
          <w:bCs/>
          <w:sz w:val="24"/>
          <w:szCs w:val="24"/>
        </w:rPr>
        <w:t>Sampling</w:t>
      </w:r>
    </w:p>
    <w:p w14:paraId="17C522A1" w14:textId="67479C19" w:rsidR="00B66063" w:rsidRDefault="005C66D4" w:rsidP="00DC6462">
      <w:pPr>
        <w:spacing w:line="360" w:lineRule="auto"/>
        <w:rPr>
          <w:rFonts w:ascii="Times New Roman" w:hAnsi="Times New Roman" w:cs="Times New Roman"/>
          <w:sz w:val="24"/>
          <w:szCs w:val="24"/>
        </w:rPr>
      </w:pPr>
      <w:r w:rsidRPr="00DC6462">
        <w:rPr>
          <w:rFonts w:ascii="Times New Roman" w:hAnsi="Times New Roman" w:cs="Times New Roman"/>
          <w:sz w:val="24"/>
          <w:szCs w:val="24"/>
        </w:rPr>
        <w:lastRenderedPageBreak/>
        <w:t xml:space="preserve">In this </w:t>
      </w:r>
      <w:r>
        <w:rPr>
          <w:rFonts w:ascii="Times New Roman" w:hAnsi="Times New Roman" w:cs="Times New Roman"/>
          <w:sz w:val="24"/>
          <w:szCs w:val="24"/>
        </w:rPr>
        <w:t>study</w:t>
      </w:r>
      <w:r w:rsidRPr="00DC6462">
        <w:rPr>
          <w:rFonts w:ascii="Times New Roman" w:hAnsi="Times New Roman" w:cs="Times New Roman"/>
          <w:sz w:val="24"/>
          <w:szCs w:val="24"/>
        </w:rPr>
        <w:t xml:space="preserve">, </w:t>
      </w:r>
      <w:r w:rsidR="005040EB">
        <w:rPr>
          <w:rFonts w:ascii="Times New Roman" w:hAnsi="Times New Roman" w:cs="Times New Roman"/>
          <w:sz w:val="24"/>
          <w:szCs w:val="24"/>
        </w:rPr>
        <w:t xml:space="preserve">we </w:t>
      </w:r>
      <w:r w:rsidRPr="00DC6462">
        <w:rPr>
          <w:rFonts w:ascii="Times New Roman" w:hAnsi="Times New Roman" w:cs="Times New Roman"/>
          <w:sz w:val="24"/>
          <w:szCs w:val="24"/>
        </w:rPr>
        <w:t>mainly used the random sampling method.</w:t>
      </w:r>
      <w:r>
        <w:rPr>
          <w:rFonts w:ascii="Times New Roman" w:hAnsi="Times New Roman" w:cs="Times New Roman"/>
          <w:sz w:val="24"/>
          <w:szCs w:val="24"/>
        </w:rPr>
        <w:t xml:space="preserve"> </w:t>
      </w:r>
      <w:r w:rsidRPr="00DC6462">
        <w:rPr>
          <w:rFonts w:ascii="Times New Roman" w:hAnsi="Times New Roman" w:cs="Times New Roman"/>
          <w:sz w:val="24"/>
          <w:szCs w:val="24"/>
        </w:rPr>
        <w:t xml:space="preserve">It is mainly a </w:t>
      </w:r>
      <w:r>
        <w:rPr>
          <w:rFonts w:ascii="Times New Roman" w:hAnsi="Times New Roman" w:cs="Times New Roman"/>
          <w:sz w:val="24"/>
          <w:szCs w:val="24"/>
        </w:rPr>
        <w:t>non-</w:t>
      </w:r>
      <w:r w:rsidRPr="00DC6462">
        <w:rPr>
          <w:rFonts w:ascii="Times New Roman" w:hAnsi="Times New Roman" w:cs="Times New Roman"/>
          <w:sz w:val="24"/>
          <w:szCs w:val="24"/>
        </w:rPr>
        <w:t>probability sampling method</w:t>
      </w:r>
      <w:r w:rsidR="00366294">
        <w:rPr>
          <w:rFonts w:ascii="Times New Roman" w:hAnsi="Times New Roman" w:cs="Times New Roman"/>
          <w:sz w:val="24"/>
          <w:szCs w:val="24"/>
        </w:rPr>
        <w:t xml:space="preserve"> and it occurs when elements selected for the sample are chosen by the judgement of the researcher (Black, 2010).</w:t>
      </w:r>
      <w:ins w:id="28" w:author="This PC" w:date="2024-02-01T15:37:00Z">
        <w:r w:rsidR="009E1F94">
          <w:rPr>
            <w:rFonts w:ascii="Times New Roman" w:hAnsi="Times New Roman" w:cs="Times New Roman"/>
            <w:sz w:val="24"/>
            <w:szCs w:val="24"/>
          </w:rPr>
          <w:t xml:space="preserve"> Why random sampling?</w:t>
        </w:r>
      </w:ins>
      <w:r w:rsidRPr="00DC6462">
        <w:rPr>
          <w:rFonts w:ascii="Times New Roman" w:hAnsi="Times New Roman" w:cs="Times New Roman"/>
          <w:sz w:val="24"/>
          <w:szCs w:val="24"/>
        </w:rPr>
        <w:t xml:space="preserve"> In this </w:t>
      </w:r>
      <w:r w:rsidR="00366294">
        <w:rPr>
          <w:rFonts w:ascii="Times New Roman" w:hAnsi="Times New Roman" w:cs="Times New Roman"/>
          <w:sz w:val="24"/>
          <w:szCs w:val="24"/>
        </w:rPr>
        <w:t>study</w:t>
      </w:r>
      <w:r w:rsidRPr="00DC6462">
        <w:rPr>
          <w:rFonts w:ascii="Times New Roman" w:hAnsi="Times New Roman" w:cs="Times New Roman"/>
          <w:sz w:val="24"/>
          <w:szCs w:val="24"/>
        </w:rPr>
        <w:t>, our total number of participants were 16 including 5 male participants</w:t>
      </w:r>
      <w:r w:rsidR="00366294">
        <w:rPr>
          <w:rFonts w:ascii="Times New Roman" w:hAnsi="Times New Roman" w:cs="Times New Roman"/>
          <w:sz w:val="24"/>
          <w:szCs w:val="24"/>
        </w:rPr>
        <w:t xml:space="preserve"> along with 11 female participants</w:t>
      </w:r>
      <w:r w:rsidRPr="00DC6462">
        <w:rPr>
          <w:rFonts w:ascii="Times New Roman" w:hAnsi="Times New Roman" w:cs="Times New Roman"/>
          <w:sz w:val="24"/>
          <w:szCs w:val="24"/>
        </w:rPr>
        <w:t xml:space="preserve">. Among them 15 were </w:t>
      </w:r>
      <w:r w:rsidR="00366294">
        <w:rPr>
          <w:rFonts w:ascii="Times New Roman" w:hAnsi="Times New Roman" w:cs="Times New Roman"/>
          <w:sz w:val="24"/>
          <w:szCs w:val="24"/>
        </w:rPr>
        <w:t>the residents if the ‘</w:t>
      </w:r>
      <w:proofErr w:type="spellStart"/>
      <w:r w:rsidR="00366294">
        <w:rPr>
          <w:rFonts w:ascii="Times New Roman" w:hAnsi="Times New Roman" w:cs="Times New Roman"/>
          <w:sz w:val="24"/>
          <w:szCs w:val="24"/>
        </w:rPr>
        <w:t>Rupsha</w:t>
      </w:r>
      <w:proofErr w:type="spellEnd"/>
      <w:r w:rsidR="00366294">
        <w:rPr>
          <w:rFonts w:ascii="Times New Roman" w:hAnsi="Times New Roman" w:cs="Times New Roman"/>
          <w:sz w:val="24"/>
          <w:szCs w:val="24"/>
        </w:rPr>
        <w:t xml:space="preserve"> Char Basti’ </w:t>
      </w:r>
      <w:r w:rsidRPr="00DC6462">
        <w:rPr>
          <w:rFonts w:ascii="Times New Roman" w:hAnsi="Times New Roman" w:cs="Times New Roman"/>
          <w:sz w:val="24"/>
          <w:szCs w:val="24"/>
        </w:rPr>
        <w:t xml:space="preserve">and 1 </w:t>
      </w:r>
      <w:r w:rsidR="00366294">
        <w:rPr>
          <w:rFonts w:ascii="Times New Roman" w:hAnsi="Times New Roman" w:cs="Times New Roman"/>
          <w:sz w:val="24"/>
          <w:szCs w:val="24"/>
        </w:rPr>
        <w:t xml:space="preserve">was a pharmacist. </w:t>
      </w:r>
    </w:p>
    <w:p w14:paraId="64A46270" w14:textId="77777777" w:rsidR="009E1F94" w:rsidDel="009E1F94" w:rsidRDefault="00DC6462" w:rsidP="009E1F94">
      <w:pPr>
        <w:spacing w:line="360" w:lineRule="auto"/>
        <w:rPr>
          <w:del w:id="29" w:author="This PC" w:date="2024-02-01T15:37:00Z"/>
          <w:moveTo w:id="30" w:author="This PC" w:date="2024-02-01T15:37:00Z"/>
          <w:rFonts w:ascii="Times New Roman" w:hAnsi="Times New Roman" w:cs="Times New Roman"/>
          <w:sz w:val="24"/>
          <w:szCs w:val="24"/>
        </w:rPr>
      </w:pPr>
      <w:r w:rsidRPr="00DC6462">
        <w:rPr>
          <w:rFonts w:ascii="Times New Roman" w:hAnsi="Times New Roman" w:cs="Times New Roman"/>
          <w:b/>
          <w:bCs/>
          <w:sz w:val="24"/>
          <w:szCs w:val="24"/>
        </w:rPr>
        <w:t xml:space="preserve">Inclusion </w:t>
      </w:r>
      <w:r w:rsidR="0017411C">
        <w:rPr>
          <w:rFonts w:ascii="Times New Roman" w:hAnsi="Times New Roman" w:cs="Times New Roman"/>
          <w:b/>
          <w:bCs/>
          <w:sz w:val="24"/>
          <w:szCs w:val="24"/>
        </w:rPr>
        <w:t>C</w:t>
      </w:r>
      <w:r w:rsidRPr="00DC6462">
        <w:rPr>
          <w:rFonts w:ascii="Times New Roman" w:hAnsi="Times New Roman" w:cs="Times New Roman"/>
          <w:b/>
          <w:bCs/>
          <w:sz w:val="24"/>
          <w:szCs w:val="24"/>
        </w:rPr>
        <w:t>riteria</w:t>
      </w:r>
      <w:ins w:id="31" w:author="This PC" w:date="2024-02-01T15:37:00Z">
        <w:r w:rsidR="009E1F94">
          <w:rPr>
            <w:rFonts w:ascii="Times New Roman" w:hAnsi="Times New Roman" w:cs="Times New Roman"/>
            <w:b/>
            <w:bCs/>
            <w:sz w:val="24"/>
            <w:szCs w:val="24"/>
          </w:rPr>
          <w:t xml:space="preserve"> and </w:t>
        </w:r>
      </w:ins>
      <w:moveToRangeStart w:id="32" w:author="This PC" w:date="2024-02-01T15:37:00Z" w:name="move157694278"/>
      <w:moveTo w:id="33" w:author="This PC" w:date="2024-02-01T15:37:00Z">
        <w:r w:rsidR="009E1F94" w:rsidRPr="00DC6462">
          <w:rPr>
            <w:rFonts w:ascii="Times New Roman" w:hAnsi="Times New Roman" w:cs="Times New Roman"/>
            <w:b/>
            <w:bCs/>
            <w:sz w:val="24"/>
            <w:szCs w:val="24"/>
          </w:rPr>
          <w:t xml:space="preserve">Exclusion </w:t>
        </w:r>
        <w:r w:rsidR="009E1F94">
          <w:rPr>
            <w:rFonts w:ascii="Times New Roman" w:hAnsi="Times New Roman" w:cs="Times New Roman"/>
            <w:b/>
            <w:bCs/>
            <w:sz w:val="24"/>
            <w:szCs w:val="24"/>
          </w:rPr>
          <w:t>C</w:t>
        </w:r>
        <w:r w:rsidR="009E1F94" w:rsidRPr="00DC6462">
          <w:rPr>
            <w:rFonts w:ascii="Times New Roman" w:hAnsi="Times New Roman" w:cs="Times New Roman"/>
            <w:b/>
            <w:bCs/>
            <w:sz w:val="24"/>
            <w:szCs w:val="24"/>
          </w:rPr>
          <w:t>riter</w:t>
        </w:r>
        <w:r w:rsidR="009E1F94">
          <w:rPr>
            <w:rFonts w:ascii="Times New Roman" w:hAnsi="Times New Roman" w:cs="Times New Roman"/>
            <w:b/>
            <w:bCs/>
            <w:sz w:val="24"/>
            <w:szCs w:val="24"/>
          </w:rPr>
          <w:t>ia</w:t>
        </w:r>
      </w:moveTo>
    </w:p>
    <w:moveToRangeEnd w:id="32"/>
    <w:p w14:paraId="00FCA010" w14:textId="11615302" w:rsidR="00DC13C5" w:rsidRDefault="00DC13C5" w:rsidP="00DC6462">
      <w:pPr>
        <w:spacing w:line="360" w:lineRule="auto"/>
        <w:rPr>
          <w:rFonts w:ascii="Times New Roman" w:hAnsi="Times New Roman" w:cs="Times New Roman"/>
          <w:sz w:val="24"/>
          <w:szCs w:val="24"/>
        </w:rPr>
      </w:pPr>
    </w:p>
    <w:p w14:paraId="0A1C03DF" w14:textId="4E301997" w:rsidR="00DC6462" w:rsidRPr="00DC6462" w:rsidRDefault="00DC13C5" w:rsidP="00DC6462">
      <w:pPr>
        <w:spacing w:line="360" w:lineRule="auto"/>
        <w:rPr>
          <w:rFonts w:ascii="Times New Roman" w:hAnsi="Times New Roman" w:cs="Times New Roman"/>
          <w:sz w:val="24"/>
          <w:szCs w:val="24"/>
        </w:rPr>
      </w:pPr>
      <w:r>
        <w:rPr>
          <w:rFonts w:ascii="Times New Roman" w:hAnsi="Times New Roman" w:cs="Times New Roman"/>
          <w:sz w:val="24"/>
          <w:szCs w:val="24"/>
        </w:rPr>
        <w:t>The study sample consisted of adolescent girls between the ages of 10-1</w:t>
      </w:r>
      <w:r w:rsidR="0017411C">
        <w:rPr>
          <w:rFonts w:ascii="Times New Roman" w:hAnsi="Times New Roman" w:cs="Times New Roman"/>
          <w:sz w:val="24"/>
          <w:szCs w:val="24"/>
        </w:rPr>
        <w:t>9 years.</w:t>
      </w:r>
      <w:r w:rsidR="00DC6462" w:rsidRPr="00DC6462">
        <w:rPr>
          <w:rFonts w:ascii="Times New Roman" w:hAnsi="Times New Roman" w:cs="Times New Roman"/>
          <w:sz w:val="24"/>
          <w:szCs w:val="24"/>
        </w:rPr>
        <w:t xml:space="preserve"> </w:t>
      </w:r>
      <w:r w:rsidR="0017411C">
        <w:rPr>
          <w:rFonts w:ascii="Times New Roman" w:hAnsi="Times New Roman" w:cs="Times New Roman"/>
          <w:sz w:val="24"/>
          <w:szCs w:val="24"/>
        </w:rPr>
        <w:t>Besides, we have also included people from various professions who reside in their surroundings.</w:t>
      </w:r>
    </w:p>
    <w:p w14:paraId="61D00328" w14:textId="6D6DE722" w:rsidR="0017411C" w:rsidDel="009E1F94" w:rsidRDefault="00DC6462" w:rsidP="00DC6462">
      <w:pPr>
        <w:spacing w:line="360" w:lineRule="auto"/>
        <w:rPr>
          <w:del w:id="34" w:author="This PC" w:date="2024-02-01T15:37:00Z"/>
          <w:moveFrom w:id="35" w:author="This PC" w:date="2024-02-01T15:37:00Z"/>
          <w:rFonts w:ascii="Times New Roman" w:hAnsi="Times New Roman" w:cs="Times New Roman"/>
          <w:sz w:val="24"/>
          <w:szCs w:val="24"/>
        </w:rPr>
      </w:pPr>
      <w:moveFromRangeStart w:id="36" w:author="This PC" w:date="2024-02-01T15:37:00Z" w:name="move157694278"/>
      <w:moveFrom w:id="37" w:author="This PC" w:date="2024-02-01T15:37:00Z">
        <w:r w:rsidRPr="00DC6462" w:rsidDel="009E1F94">
          <w:rPr>
            <w:rFonts w:ascii="Times New Roman" w:hAnsi="Times New Roman" w:cs="Times New Roman"/>
            <w:b/>
            <w:bCs/>
            <w:sz w:val="24"/>
            <w:szCs w:val="24"/>
          </w:rPr>
          <w:t xml:space="preserve">Exclusion </w:t>
        </w:r>
        <w:r w:rsidR="0017411C" w:rsidDel="009E1F94">
          <w:rPr>
            <w:rFonts w:ascii="Times New Roman" w:hAnsi="Times New Roman" w:cs="Times New Roman"/>
            <w:b/>
            <w:bCs/>
            <w:sz w:val="24"/>
            <w:szCs w:val="24"/>
          </w:rPr>
          <w:t>C</w:t>
        </w:r>
        <w:r w:rsidRPr="00DC6462" w:rsidDel="009E1F94">
          <w:rPr>
            <w:rFonts w:ascii="Times New Roman" w:hAnsi="Times New Roman" w:cs="Times New Roman"/>
            <w:b/>
            <w:bCs/>
            <w:sz w:val="24"/>
            <w:szCs w:val="24"/>
          </w:rPr>
          <w:t>riter</w:t>
        </w:r>
        <w:r w:rsidR="00083E7A" w:rsidDel="009E1F94">
          <w:rPr>
            <w:rFonts w:ascii="Times New Roman" w:hAnsi="Times New Roman" w:cs="Times New Roman"/>
            <w:b/>
            <w:bCs/>
            <w:sz w:val="24"/>
            <w:szCs w:val="24"/>
          </w:rPr>
          <w:t>i</w:t>
        </w:r>
        <w:del w:id="38" w:author="This PC" w:date="2024-02-01T15:37:00Z">
          <w:r w:rsidR="00083E7A" w:rsidDel="009E1F94">
            <w:rPr>
              <w:rFonts w:ascii="Times New Roman" w:hAnsi="Times New Roman" w:cs="Times New Roman"/>
              <w:b/>
              <w:bCs/>
              <w:sz w:val="24"/>
              <w:szCs w:val="24"/>
            </w:rPr>
            <w:delText>a</w:delText>
          </w:r>
        </w:del>
      </w:moveFrom>
    </w:p>
    <w:moveFromRangeEnd w:id="36"/>
    <w:p w14:paraId="7DA3DC9B" w14:textId="5D228C7F" w:rsidR="0017411C" w:rsidRDefault="00DC6462" w:rsidP="00DC6462">
      <w:pPr>
        <w:spacing w:line="360" w:lineRule="auto"/>
        <w:rPr>
          <w:rFonts w:ascii="Times New Roman" w:hAnsi="Times New Roman" w:cs="Times New Roman"/>
          <w:sz w:val="24"/>
          <w:szCs w:val="24"/>
        </w:rPr>
      </w:pPr>
      <w:r w:rsidRPr="00DC6462">
        <w:rPr>
          <w:rFonts w:ascii="Times New Roman" w:hAnsi="Times New Roman" w:cs="Times New Roman"/>
          <w:sz w:val="24"/>
          <w:szCs w:val="24"/>
        </w:rPr>
        <w:t xml:space="preserve">The research didn't reach any </w:t>
      </w:r>
      <w:r w:rsidR="0017411C">
        <w:rPr>
          <w:rFonts w:ascii="Times New Roman" w:hAnsi="Times New Roman" w:cs="Times New Roman"/>
          <w:sz w:val="24"/>
          <w:szCs w:val="24"/>
        </w:rPr>
        <w:t>participa</w:t>
      </w:r>
      <w:r w:rsidRPr="00DC6462">
        <w:rPr>
          <w:rFonts w:ascii="Times New Roman" w:hAnsi="Times New Roman" w:cs="Times New Roman"/>
          <w:sz w:val="24"/>
          <w:szCs w:val="24"/>
        </w:rPr>
        <w:t>nt</w:t>
      </w:r>
      <w:r w:rsidR="00083E7A">
        <w:rPr>
          <w:rFonts w:ascii="Times New Roman" w:hAnsi="Times New Roman" w:cs="Times New Roman"/>
          <w:sz w:val="24"/>
          <w:szCs w:val="24"/>
        </w:rPr>
        <w:t xml:space="preserve"> </w:t>
      </w:r>
      <w:r w:rsidRPr="00DC6462">
        <w:rPr>
          <w:rFonts w:ascii="Times New Roman" w:hAnsi="Times New Roman" w:cs="Times New Roman"/>
          <w:sz w:val="24"/>
          <w:szCs w:val="24"/>
        </w:rPr>
        <w:t xml:space="preserve">under the age of 10 or </w:t>
      </w:r>
      <w:r w:rsidR="00083E7A">
        <w:rPr>
          <w:rFonts w:ascii="Times New Roman" w:hAnsi="Times New Roman" w:cs="Times New Roman"/>
          <w:sz w:val="24"/>
          <w:szCs w:val="24"/>
        </w:rPr>
        <w:t xml:space="preserve">anyone </w:t>
      </w:r>
      <w:r w:rsidRPr="00DC6462">
        <w:rPr>
          <w:rFonts w:ascii="Times New Roman" w:hAnsi="Times New Roman" w:cs="Times New Roman"/>
          <w:sz w:val="24"/>
          <w:szCs w:val="24"/>
        </w:rPr>
        <w:t xml:space="preserve">outside the </w:t>
      </w:r>
      <w:r w:rsidR="0017411C">
        <w:rPr>
          <w:rFonts w:ascii="Times New Roman" w:hAnsi="Times New Roman" w:cs="Times New Roman"/>
          <w:sz w:val="24"/>
          <w:szCs w:val="24"/>
        </w:rPr>
        <w:t>‘</w:t>
      </w:r>
      <w:proofErr w:type="spellStart"/>
      <w:r w:rsidRPr="00DC6462">
        <w:rPr>
          <w:rFonts w:ascii="Times New Roman" w:hAnsi="Times New Roman" w:cs="Times New Roman"/>
          <w:sz w:val="24"/>
          <w:szCs w:val="24"/>
        </w:rPr>
        <w:t>Rups</w:t>
      </w:r>
      <w:r w:rsidR="0017411C">
        <w:rPr>
          <w:rFonts w:ascii="Times New Roman" w:hAnsi="Times New Roman" w:cs="Times New Roman"/>
          <w:sz w:val="24"/>
          <w:szCs w:val="24"/>
        </w:rPr>
        <w:t>h</w:t>
      </w:r>
      <w:r w:rsidRPr="00DC6462">
        <w:rPr>
          <w:rFonts w:ascii="Times New Roman" w:hAnsi="Times New Roman" w:cs="Times New Roman"/>
          <w:sz w:val="24"/>
          <w:szCs w:val="24"/>
        </w:rPr>
        <w:t>a</w:t>
      </w:r>
      <w:proofErr w:type="spellEnd"/>
      <w:r w:rsidRPr="00DC6462">
        <w:rPr>
          <w:rFonts w:ascii="Times New Roman" w:hAnsi="Times New Roman" w:cs="Times New Roman"/>
          <w:sz w:val="24"/>
          <w:szCs w:val="24"/>
        </w:rPr>
        <w:t xml:space="preserve"> Char Basti</w:t>
      </w:r>
      <w:r w:rsidR="0017411C">
        <w:rPr>
          <w:rFonts w:ascii="Times New Roman" w:hAnsi="Times New Roman" w:cs="Times New Roman"/>
          <w:sz w:val="24"/>
          <w:szCs w:val="24"/>
        </w:rPr>
        <w:t>’</w:t>
      </w:r>
      <w:r w:rsidRPr="00DC6462">
        <w:rPr>
          <w:rFonts w:ascii="Times New Roman" w:hAnsi="Times New Roman" w:cs="Times New Roman"/>
          <w:sz w:val="24"/>
          <w:szCs w:val="24"/>
        </w:rPr>
        <w:t xml:space="preserve"> area.</w:t>
      </w:r>
    </w:p>
    <w:p w14:paraId="36A145F5" w14:textId="19F60AC8" w:rsidR="00DC6462" w:rsidRPr="0017411C" w:rsidRDefault="00DC6462" w:rsidP="00DC6462">
      <w:pPr>
        <w:spacing w:line="360" w:lineRule="auto"/>
        <w:rPr>
          <w:rFonts w:ascii="Times New Roman" w:hAnsi="Times New Roman" w:cs="Times New Roman"/>
          <w:sz w:val="24"/>
          <w:szCs w:val="24"/>
        </w:rPr>
      </w:pPr>
      <w:r w:rsidRPr="00DC6462">
        <w:rPr>
          <w:rFonts w:ascii="Times New Roman" w:hAnsi="Times New Roman" w:cs="Times New Roman"/>
          <w:b/>
          <w:bCs/>
          <w:sz w:val="24"/>
          <w:szCs w:val="24"/>
        </w:rPr>
        <w:t xml:space="preserve">Sources of </w:t>
      </w:r>
      <w:r w:rsidR="00596313">
        <w:rPr>
          <w:rFonts w:ascii="Times New Roman" w:hAnsi="Times New Roman" w:cs="Times New Roman"/>
          <w:b/>
          <w:bCs/>
          <w:sz w:val="24"/>
          <w:szCs w:val="24"/>
        </w:rPr>
        <w:t>D</w:t>
      </w:r>
      <w:r w:rsidRPr="00DC6462">
        <w:rPr>
          <w:rFonts w:ascii="Times New Roman" w:hAnsi="Times New Roman" w:cs="Times New Roman"/>
          <w:b/>
          <w:bCs/>
          <w:sz w:val="24"/>
          <w:szCs w:val="24"/>
        </w:rPr>
        <w:t>ata</w:t>
      </w:r>
    </w:p>
    <w:p w14:paraId="39AA1FB2" w14:textId="77777777" w:rsidR="00596313" w:rsidRDefault="00DC6462" w:rsidP="00DC6462">
      <w:pPr>
        <w:spacing w:line="360" w:lineRule="auto"/>
        <w:rPr>
          <w:rFonts w:ascii="Times New Roman" w:hAnsi="Times New Roman" w:cs="Times New Roman"/>
          <w:sz w:val="24"/>
          <w:szCs w:val="24"/>
        </w:rPr>
      </w:pPr>
      <w:r w:rsidRPr="00DC6462">
        <w:rPr>
          <w:rFonts w:ascii="Times New Roman" w:hAnsi="Times New Roman" w:cs="Times New Roman"/>
          <w:b/>
          <w:bCs/>
          <w:sz w:val="24"/>
          <w:szCs w:val="24"/>
        </w:rPr>
        <w:t xml:space="preserve">Primary Source   </w:t>
      </w:r>
      <w:r w:rsidRPr="00DC6462">
        <w:rPr>
          <w:rFonts w:ascii="Times New Roman" w:hAnsi="Times New Roman" w:cs="Times New Roman"/>
          <w:sz w:val="24"/>
          <w:szCs w:val="24"/>
        </w:rPr>
        <w:t xml:space="preserve">                                                                                                               </w:t>
      </w:r>
    </w:p>
    <w:p w14:paraId="64058871" w14:textId="0B94B0F9" w:rsidR="00DC6462" w:rsidRPr="00DC6462" w:rsidRDefault="00DC6462" w:rsidP="00DC6462">
      <w:pPr>
        <w:spacing w:line="360" w:lineRule="auto"/>
        <w:rPr>
          <w:rFonts w:ascii="Times New Roman" w:hAnsi="Times New Roman" w:cs="Times New Roman"/>
          <w:sz w:val="24"/>
          <w:szCs w:val="24"/>
        </w:rPr>
      </w:pPr>
      <w:r w:rsidRPr="00DC6462">
        <w:rPr>
          <w:rFonts w:ascii="Times New Roman" w:hAnsi="Times New Roman" w:cs="Times New Roman"/>
          <w:sz w:val="24"/>
          <w:szCs w:val="24"/>
        </w:rPr>
        <w:t>Primary data were collected through interviewing people</w:t>
      </w:r>
      <w:r w:rsidR="00596313">
        <w:rPr>
          <w:rFonts w:ascii="Times New Roman" w:hAnsi="Times New Roman" w:cs="Times New Roman"/>
          <w:sz w:val="24"/>
          <w:szCs w:val="24"/>
        </w:rPr>
        <w:t xml:space="preserve"> and</w:t>
      </w:r>
      <w:r w:rsidRPr="00DC6462">
        <w:rPr>
          <w:rFonts w:ascii="Times New Roman" w:hAnsi="Times New Roman" w:cs="Times New Roman"/>
          <w:sz w:val="24"/>
          <w:szCs w:val="24"/>
        </w:rPr>
        <w:t xml:space="preserve"> through direct observation</w:t>
      </w:r>
      <w:r w:rsidR="00596313">
        <w:rPr>
          <w:rFonts w:ascii="Times New Roman" w:hAnsi="Times New Roman" w:cs="Times New Roman"/>
          <w:sz w:val="24"/>
          <w:szCs w:val="24"/>
        </w:rPr>
        <w:t>.</w:t>
      </w:r>
      <w:r w:rsidRPr="00DC6462">
        <w:rPr>
          <w:rFonts w:ascii="Times New Roman" w:hAnsi="Times New Roman" w:cs="Times New Roman"/>
          <w:sz w:val="24"/>
          <w:szCs w:val="24"/>
        </w:rPr>
        <w:t xml:space="preserve"> In</w:t>
      </w:r>
      <w:r w:rsidR="00596313">
        <w:rPr>
          <w:rFonts w:ascii="Times New Roman" w:hAnsi="Times New Roman" w:cs="Times New Roman"/>
          <w:sz w:val="24"/>
          <w:szCs w:val="24"/>
        </w:rPr>
        <w:t>-depth interview, in</w:t>
      </w:r>
      <w:r w:rsidRPr="00DC6462">
        <w:rPr>
          <w:rFonts w:ascii="Times New Roman" w:hAnsi="Times New Roman" w:cs="Times New Roman"/>
          <w:sz w:val="24"/>
          <w:szCs w:val="24"/>
        </w:rPr>
        <w:t>formal group discussion</w:t>
      </w:r>
      <w:r w:rsidR="00596313">
        <w:rPr>
          <w:rFonts w:ascii="Times New Roman" w:hAnsi="Times New Roman" w:cs="Times New Roman"/>
          <w:sz w:val="24"/>
          <w:szCs w:val="24"/>
        </w:rPr>
        <w:t xml:space="preserve"> </w:t>
      </w:r>
      <w:r w:rsidRPr="00DC6462">
        <w:rPr>
          <w:rFonts w:ascii="Times New Roman" w:hAnsi="Times New Roman" w:cs="Times New Roman"/>
          <w:sz w:val="24"/>
          <w:szCs w:val="24"/>
        </w:rPr>
        <w:t>and case studies have been taken from native people.</w:t>
      </w:r>
      <w:r w:rsidR="00596313">
        <w:rPr>
          <w:rFonts w:ascii="Times New Roman" w:hAnsi="Times New Roman" w:cs="Times New Roman"/>
          <w:sz w:val="24"/>
          <w:szCs w:val="24"/>
        </w:rPr>
        <w:t xml:space="preserve"> All data were collected through unstructured interview guidelines.</w:t>
      </w:r>
    </w:p>
    <w:p w14:paraId="218640BE" w14:textId="77777777" w:rsidR="00570A3A" w:rsidRDefault="00DC6462" w:rsidP="00DC6462">
      <w:pPr>
        <w:spacing w:line="360" w:lineRule="auto"/>
        <w:rPr>
          <w:rFonts w:ascii="Times New Roman" w:hAnsi="Times New Roman" w:cs="Times New Roman"/>
          <w:b/>
          <w:bCs/>
          <w:sz w:val="24"/>
          <w:szCs w:val="24"/>
        </w:rPr>
      </w:pPr>
      <w:r w:rsidRPr="00DC6462">
        <w:rPr>
          <w:rFonts w:ascii="Times New Roman" w:hAnsi="Times New Roman" w:cs="Times New Roman"/>
          <w:b/>
          <w:bCs/>
          <w:sz w:val="24"/>
          <w:szCs w:val="24"/>
        </w:rPr>
        <w:t xml:space="preserve">Secondary Source  </w:t>
      </w:r>
    </w:p>
    <w:p w14:paraId="0E4E5B5F" w14:textId="77777777" w:rsidR="00D373FA" w:rsidRDefault="00570A3A" w:rsidP="00DC6462">
      <w:pPr>
        <w:spacing w:line="360" w:lineRule="auto"/>
        <w:rPr>
          <w:rFonts w:ascii="Times New Roman" w:hAnsi="Times New Roman" w:cs="Times New Roman"/>
          <w:sz w:val="24"/>
          <w:szCs w:val="24"/>
        </w:rPr>
      </w:pPr>
      <w:r w:rsidRPr="00D373FA">
        <w:rPr>
          <w:rFonts w:ascii="Times New Roman" w:hAnsi="Times New Roman" w:cs="Times New Roman"/>
          <w:sz w:val="24"/>
          <w:szCs w:val="24"/>
        </w:rPr>
        <w:t>Secondary data was also used to co</w:t>
      </w:r>
      <w:r w:rsidR="00D373FA">
        <w:rPr>
          <w:rFonts w:ascii="Times New Roman" w:hAnsi="Times New Roman" w:cs="Times New Roman"/>
          <w:sz w:val="24"/>
          <w:szCs w:val="24"/>
        </w:rPr>
        <w:t xml:space="preserve">nduct the research. </w:t>
      </w:r>
      <w:r w:rsidRPr="00D373FA">
        <w:rPr>
          <w:rFonts w:ascii="Times New Roman" w:hAnsi="Times New Roman" w:cs="Times New Roman"/>
          <w:sz w:val="24"/>
          <w:szCs w:val="24"/>
        </w:rPr>
        <w:t xml:space="preserve">The data </w:t>
      </w:r>
      <w:r w:rsidR="00D373FA">
        <w:rPr>
          <w:rFonts w:ascii="Times New Roman" w:hAnsi="Times New Roman" w:cs="Times New Roman"/>
          <w:sz w:val="24"/>
          <w:szCs w:val="24"/>
        </w:rPr>
        <w:t xml:space="preserve">were </w:t>
      </w:r>
      <w:r w:rsidRPr="00D373FA">
        <w:rPr>
          <w:rFonts w:ascii="Times New Roman" w:hAnsi="Times New Roman" w:cs="Times New Roman"/>
          <w:sz w:val="24"/>
          <w:szCs w:val="24"/>
        </w:rPr>
        <w:t>collected from the reports, including books, journals, research papers, and articles. These secondary sources were chosen for their dependability and consistency with the objectives of the research.</w:t>
      </w:r>
      <w:r w:rsidR="00DC6462" w:rsidRPr="00D373FA">
        <w:rPr>
          <w:rFonts w:ascii="Times New Roman" w:hAnsi="Times New Roman" w:cs="Times New Roman"/>
          <w:sz w:val="24"/>
          <w:szCs w:val="24"/>
        </w:rPr>
        <w:t xml:space="preserve">   </w:t>
      </w:r>
    </w:p>
    <w:p w14:paraId="19A8B4E4" w14:textId="77777777" w:rsidR="00D373FA" w:rsidRDefault="00D373FA" w:rsidP="00DC6462">
      <w:pPr>
        <w:spacing w:line="360" w:lineRule="auto"/>
        <w:rPr>
          <w:rFonts w:ascii="Times New Roman" w:hAnsi="Times New Roman" w:cs="Times New Roman"/>
          <w:b/>
          <w:bCs/>
          <w:sz w:val="24"/>
          <w:szCs w:val="24"/>
        </w:rPr>
      </w:pPr>
      <w:r w:rsidRPr="00D373FA">
        <w:rPr>
          <w:rFonts w:ascii="Times New Roman" w:hAnsi="Times New Roman" w:cs="Times New Roman"/>
          <w:b/>
          <w:bCs/>
          <w:sz w:val="24"/>
          <w:szCs w:val="24"/>
        </w:rPr>
        <w:t>Searching Strategy</w:t>
      </w:r>
      <w:r w:rsidR="00DC6462" w:rsidRPr="00D373FA">
        <w:rPr>
          <w:rFonts w:ascii="Times New Roman" w:hAnsi="Times New Roman" w:cs="Times New Roman"/>
          <w:b/>
          <w:bCs/>
          <w:sz w:val="24"/>
          <w:szCs w:val="24"/>
        </w:rPr>
        <w:t xml:space="preserve">  </w:t>
      </w:r>
    </w:p>
    <w:p w14:paraId="5BCC6D05" w14:textId="77777777" w:rsidR="009E1F94" w:rsidRDefault="00D373FA" w:rsidP="00DC6462">
      <w:pPr>
        <w:spacing w:line="360" w:lineRule="auto"/>
        <w:rPr>
          <w:ins w:id="39" w:author="This PC" w:date="2024-02-01T15:38:00Z"/>
          <w:rFonts w:ascii="Times New Roman" w:hAnsi="Times New Roman" w:cs="Times New Roman"/>
          <w:sz w:val="24"/>
          <w:szCs w:val="24"/>
        </w:rPr>
      </w:pPr>
      <w:r w:rsidRPr="00A33585">
        <w:rPr>
          <w:rFonts w:ascii="Times New Roman" w:hAnsi="Times New Roman" w:cs="Times New Roman"/>
          <w:sz w:val="24"/>
          <w:szCs w:val="24"/>
        </w:rPr>
        <w:t>Literatures were chosen for the study by searching on Google Scholar</w:t>
      </w:r>
      <w:r w:rsidR="00A33585" w:rsidRPr="00A33585">
        <w:rPr>
          <w:rFonts w:ascii="Times New Roman" w:hAnsi="Times New Roman" w:cs="Times New Roman"/>
          <w:sz w:val="24"/>
          <w:szCs w:val="24"/>
        </w:rPr>
        <w:t xml:space="preserve"> and Jstor by </w:t>
      </w:r>
      <w:del w:id="40" w:author="This PC" w:date="2024-02-01T15:38:00Z">
        <w:r w:rsidR="00A33585" w:rsidRPr="00A33585" w:rsidDel="009E1F94">
          <w:rPr>
            <w:rFonts w:ascii="Times New Roman" w:hAnsi="Times New Roman" w:cs="Times New Roman"/>
            <w:sz w:val="24"/>
            <w:szCs w:val="24"/>
          </w:rPr>
          <w:delText xml:space="preserve">typing </w:delText>
        </w:r>
      </w:del>
      <w:ins w:id="41" w:author="This PC" w:date="2024-02-01T15:38:00Z">
        <w:r w:rsidR="009E1F94">
          <w:rPr>
            <w:rFonts w:ascii="Times New Roman" w:hAnsi="Times New Roman" w:cs="Times New Roman"/>
            <w:sz w:val="24"/>
            <w:szCs w:val="24"/>
          </w:rPr>
          <w:t>searching</w:t>
        </w:r>
        <w:r w:rsidR="009E1F94" w:rsidRPr="00A33585">
          <w:rPr>
            <w:rFonts w:ascii="Times New Roman" w:hAnsi="Times New Roman" w:cs="Times New Roman"/>
            <w:sz w:val="24"/>
            <w:szCs w:val="24"/>
          </w:rPr>
          <w:t xml:space="preserve"> </w:t>
        </w:r>
      </w:ins>
      <w:r w:rsidR="00A33585" w:rsidRPr="00A33585">
        <w:rPr>
          <w:rFonts w:ascii="Times New Roman" w:hAnsi="Times New Roman" w:cs="Times New Roman"/>
          <w:sz w:val="24"/>
          <w:szCs w:val="24"/>
        </w:rPr>
        <w:t xml:space="preserve">the keywords </w:t>
      </w:r>
      <w:r w:rsidR="00A33585" w:rsidRPr="009E1F94">
        <w:rPr>
          <w:rFonts w:ascii="Times New Roman" w:hAnsi="Times New Roman" w:cs="Times New Roman"/>
          <w:i/>
          <w:iCs/>
          <w:sz w:val="24"/>
          <w:szCs w:val="24"/>
          <w:rPrChange w:id="42" w:author="This PC" w:date="2024-02-01T15:38:00Z">
            <w:rPr>
              <w:rFonts w:ascii="Times New Roman" w:hAnsi="Times New Roman" w:cs="Times New Roman"/>
              <w:sz w:val="24"/>
              <w:szCs w:val="24"/>
            </w:rPr>
          </w:rPrChange>
        </w:rPr>
        <w:t>menstruation, menarche, menstrual hygiene, adolescent girl, taboo.</w:t>
      </w:r>
      <w:r w:rsidR="00DC6462" w:rsidRPr="00A33585">
        <w:rPr>
          <w:rFonts w:ascii="Times New Roman" w:hAnsi="Times New Roman" w:cs="Times New Roman"/>
          <w:sz w:val="24"/>
          <w:szCs w:val="24"/>
        </w:rPr>
        <w:t xml:space="preserve">     </w:t>
      </w:r>
    </w:p>
    <w:p w14:paraId="26F5E0CF" w14:textId="1CE42388" w:rsidR="00A33585" w:rsidRDefault="009E1F94" w:rsidP="00DC6462">
      <w:pPr>
        <w:spacing w:line="360" w:lineRule="auto"/>
        <w:rPr>
          <w:rFonts w:ascii="Times New Roman" w:hAnsi="Times New Roman" w:cs="Times New Roman"/>
          <w:sz w:val="24"/>
          <w:szCs w:val="24"/>
        </w:rPr>
      </w:pPr>
      <w:ins w:id="43" w:author="This PC" w:date="2024-02-01T15:38:00Z">
        <w:r>
          <w:rPr>
            <w:rFonts w:ascii="Times New Roman" w:hAnsi="Times New Roman" w:cs="Times New Roman"/>
            <w:sz w:val="24"/>
            <w:szCs w:val="24"/>
          </w:rPr>
          <w:t xml:space="preserve">Add table </w:t>
        </w:r>
      </w:ins>
      <w:r w:rsidR="00DC6462" w:rsidRPr="00A33585">
        <w:rPr>
          <w:rFonts w:ascii="Times New Roman" w:hAnsi="Times New Roman" w:cs="Times New Roman"/>
          <w:sz w:val="24"/>
          <w:szCs w:val="24"/>
        </w:rPr>
        <w:t xml:space="preserve"> </w:t>
      </w:r>
    </w:p>
    <w:p w14:paraId="12D5B090" w14:textId="179F1E7A" w:rsidR="00DC6462" w:rsidRPr="00A33585" w:rsidRDefault="00DC6462" w:rsidP="00DC6462">
      <w:pPr>
        <w:spacing w:line="360" w:lineRule="auto"/>
        <w:rPr>
          <w:rFonts w:ascii="Times New Roman" w:hAnsi="Times New Roman" w:cs="Times New Roman"/>
          <w:sz w:val="24"/>
          <w:szCs w:val="24"/>
        </w:rPr>
      </w:pPr>
      <w:del w:id="44" w:author="This PC" w:date="2024-02-01T15:41:00Z">
        <w:r w:rsidRPr="00DC6462" w:rsidDel="001745FE">
          <w:rPr>
            <w:rFonts w:ascii="Times New Roman" w:hAnsi="Times New Roman" w:cs="Times New Roman"/>
            <w:b/>
            <w:bCs/>
            <w:sz w:val="24"/>
            <w:szCs w:val="24"/>
          </w:rPr>
          <w:delText xml:space="preserve">Tools and Techniques of </w:delText>
        </w:r>
      </w:del>
      <w:r w:rsidRPr="00DC6462">
        <w:rPr>
          <w:rFonts w:ascii="Times New Roman" w:hAnsi="Times New Roman" w:cs="Times New Roman"/>
          <w:b/>
          <w:bCs/>
          <w:sz w:val="24"/>
          <w:szCs w:val="24"/>
        </w:rPr>
        <w:t>Data Collection</w:t>
      </w:r>
      <w:ins w:id="45" w:author="This PC" w:date="2024-02-01T15:41:00Z">
        <w:r w:rsidR="001745FE">
          <w:rPr>
            <w:rFonts w:ascii="Times New Roman" w:hAnsi="Times New Roman" w:cs="Times New Roman"/>
            <w:b/>
            <w:bCs/>
            <w:sz w:val="24"/>
            <w:szCs w:val="24"/>
          </w:rPr>
          <w:t xml:space="preserve"> process </w:t>
        </w:r>
      </w:ins>
    </w:p>
    <w:p w14:paraId="179518F7" w14:textId="77777777" w:rsidR="00DC6462" w:rsidRPr="00DC6462" w:rsidRDefault="00DC6462" w:rsidP="00DC6462">
      <w:pPr>
        <w:spacing w:line="360" w:lineRule="auto"/>
        <w:rPr>
          <w:rFonts w:ascii="Times New Roman" w:hAnsi="Times New Roman" w:cs="Times New Roman"/>
          <w:b/>
          <w:bCs/>
          <w:sz w:val="24"/>
          <w:szCs w:val="24"/>
        </w:rPr>
      </w:pPr>
      <w:r w:rsidRPr="00DC6462">
        <w:rPr>
          <w:rFonts w:ascii="Times New Roman" w:hAnsi="Times New Roman" w:cs="Times New Roman"/>
          <w:b/>
          <w:bCs/>
          <w:sz w:val="24"/>
          <w:szCs w:val="24"/>
        </w:rPr>
        <w:lastRenderedPageBreak/>
        <w:t xml:space="preserve">Observation </w:t>
      </w:r>
    </w:p>
    <w:p w14:paraId="02FCA409" w14:textId="7E908286" w:rsidR="00B66063" w:rsidRDefault="00DC6462" w:rsidP="00DC6462">
      <w:pPr>
        <w:spacing w:line="360" w:lineRule="auto"/>
        <w:rPr>
          <w:rFonts w:ascii="Times New Roman" w:hAnsi="Times New Roman" w:cs="Times New Roman"/>
          <w:sz w:val="24"/>
          <w:szCs w:val="24"/>
        </w:rPr>
      </w:pPr>
      <w:r w:rsidRPr="00DC6462">
        <w:rPr>
          <w:rFonts w:ascii="Times New Roman" w:hAnsi="Times New Roman" w:cs="Times New Roman"/>
          <w:sz w:val="24"/>
          <w:szCs w:val="24"/>
        </w:rPr>
        <w:t>Observation is the technique where researchers collect data through observing. The surrounding of the Char Basti area has been observed</w:t>
      </w:r>
      <w:r w:rsidR="00B66063">
        <w:rPr>
          <w:rFonts w:ascii="Times New Roman" w:hAnsi="Times New Roman" w:cs="Times New Roman"/>
          <w:sz w:val="24"/>
          <w:szCs w:val="24"/>
        </w:rPr>
        <w:t xml:space="preserve">. </w:t>
      </w:r>
      <w:r w:rsidR="00083E7A" w:rsidRPr="00083E7A">
        <w:rPr>
          <w:rFonts w:ascii="Times New Roman" w:hAnsi="Times New Roman" w:cs="Times New Roman"/>
          <w:sz w:val="24"/>
          <w:szCs w:val="24"/>
        </w:rPr>
        <w:t xml:space="preserve">First of </w:t>
      </w:r>
      <w:proofErr w:type="gramStart"/>
      <w:r w:rsidR="00083E7A" w:rsidRPr="00083E7A">
        <w:rPr>
          <w:rFonts w:ascii="Times New Roman" w:hAnsi="Times New Roman" w:cs="Times New Roman"/>
          <w:sz w:val="24"/>
          <w:szCs w:val="24"/>
        </w:rPr>
        <w:t>all</w:t>
      </w:r>
      <w:proofErr w:type="gramEnd"/>
      <w:r w:rsidR="00083E7A" w:rsidRPr="00083E7A">
        <w:rPr>
          <w:rFonts w:ascii="Times New Roman" w:hAnsi="Times New Roman" w:cs="Times New Roman"/>
          <w:sz w:val="24"/>
          <w:szCs w:val="24"/>
        </w:rPr>
        <w:t xml:space="preserve"> we observe</w:t>
      </w:r>
      <w:r w:rsidR="00083E7A">
        <w:rPr>
          <w:rFonts w:ascii="Times New Roman" w:hAnsi="Times New Roman" w:cs="Times New Roman"/>
          <w:sz w:val="24"/>
          <w:szCs w:val="24"/>
        </w:rPr>
        <w:t>d</w:t>
      </w:r>
      <w:r w:rsidR="00083E7A" w:rsidRPr="00083E7A">
        <w:rPr>
          <w:rFonts w:ascii="Times New Roman" w:hAnsi="Times New Roman" w:cs="Times New Roman"/>
          <w:sz w:val="24"/>
          <w:szCs w:val="24"/>
        </w:rPr>
        <w:t xml:space="preserve"> their house</w:t>
      </w:r>
      <w:r w:rsidR="00083E7A">
        <w:rPr>
          <w:rFonts w:ascii="Times New Roman" w:hAnsi="Times New Roman" w:cs="Times New Roman"/>
          <w:sz w:val="24"/>
          <w:szCs w:val="24"/>
        </w:rPr>
        <w:t xml:space="preserve">holds. </w:t>
      </w:r>
      <w:r w:rsidR="00422114">
        <w:rPr>
          <w:rFonts w:ascii="Times New Roman" w:hAnsi="Times New Roman" w:cs="Times New Roman"/>
          <w:sz w:val="24"/>
          <w:szCs w:val="24"/>
        </w:rPr>
        <w:t xml:space="preserve">Then </w:t>
      </w:r>
      <w:r w:rsidR="00083E7A" w:rsidRPr="00083E7A">
        <w:rPr>
          <w:rFonts w:ascii="Times New Roman" w:hAnsi="Times New Roman" w:cs="Times New Roman"/>
          <w:sz w:val="24"/>
          <w:szCs w:val="24"/>
        </w:rPr>
        <w:t>we tr</w:t>
      </w:r>
      <w:r w:rsidR="00422114">
        <w:rPr>
          <w:rFonts w:ascii="Times New Roman" w:hAnsi="Times New Roman" w:cs="Times New Roman"/>
          <w:sz w:val="24"/>
          <w:szCs w:val="24"/>
        </w:rPr>
        <w:t>ied</w:t>
      </w:r>
      <w:r w:rsidR="00083E7A" w:rsidRPr="00083E7A">
        <w:rPr>
          <w:rFonts w:ascii="Times New Roman" w:hAnsi="Times New Roman" w:cs="Times New Roman"/>
          <w:sz w:val="24"/>
          <w:szCs w:val="24"/>
        </w:rPr>
        <w:t xml:space="preserve"> to observe our</w:t>
      </w:r>
      <w:r w:rsidR="00422114">
        <w:rPr>
          <w:rFonts w:ascii="Times New Roman" w:hAnsi="Times New Roman" w:cs="Times New Roman"/>
          <w:sz w:val="24"/>
          <w:szCs w:val="24"/>
        </w:rPr>
        <w:t xml:space="preserve"> participants</w:t>
      </w:r>
      <w:r w:rsidR="00083E7A" w:rsidRPr="00083E7A">
        <w:rPr>
          <w:rFonts w:ascii="Times New Roman" w:hAnsi="Times New Roman" w:cs="Times New Roman"/>
          <w:sz w:val="24"/>
          <w:szCs w:val="24"/>
        </w:rPr>
        <w:t>. We t</w:t>
      </w:r>
      <w:r w:rsidR="00422114">
        <w:rPr>
          <w:rFonts w:ascii="Times New Roman" w:hAnsi="Times New Roman" w:cs="Times New Roman"/>
          <w:sz w:val="24"/>
          <w:szCs w:val="24"/>
        </w:rPr>
        <w:t>ook</w:t>
      </w:r>
      <w:r w:rsidR="00083E7A" w:rsidRPr="00083E7A">
        <w:rPr>
          <w:rFonts w:ascii="Times New Roman" w:hAnsi="Times New Roman" w:cs="Times New Roman"/>
          <w:sz w:val="24"/>
          <w:szCs w:val="24"/>
        </w:rPr>
        <w:t xml:space="preserve"> the observation note</w:t>
      </w:r>
      <w:r w:rsidR="00422114">
        <w:rPr>
          <w:rFonts w:ascii="Times New Roman" w:hAnsi="Times New Roman" w:cs="Times New Roman"/>
          <w:sz w:val="24"/>
          <w:szCs w:val="24"/>
        </w:rPr>
        <w:t>s</w:t>
      </w:r>
      <w:r w:rsidR="00083E7A" w:rsidRPr="00083E7A">
        <w:rPr>
          <w:rFonts w:ascii="Times New Roman" w:hAnsi="Times New Roman" w:cs="Times New Roman"/>
          <w:sz w:val="24"/>
          <w:szCs w:val="24"/>
        </w:rPr>
        <w:t xml:space="preserve">. </w:t>
      </w:r>
      <w:del w:id="46" w:author="This PC" w:date="2024-02-01T15:42:00Z">
        <w:r w:rsidR="00422114" w:rsidDel="001745FE">
          <w:rPr>
            <w:rFonts w:ascii="Times New Roman" w:hAnsi="Times New Roman" w:cs="Times New Roman"/>
            <w:sz w:val="24"/>
            <w:szCs w:val="24"/>
          </w:rPr>
          <w:delText>We tried to no</w:delText>
        </w:r>
        <w:r w:rsidR="00083E7A" w:rsidRPr="00083E7A" w:rsidDel="001745FE">
          <w:rPr>
            <w:rFonts w:ascii="Times New Roman" w:hAnsi="Times New Roman" w:cs="Times New Roman"/>
            <w:sz w:val="24"/>
            <w:szCs w:val="24"/>
          </w:rPr>
          <w:delText>t</w:delText>
        </w:r>
        <w:r w:rsidR="00422114" w:rsidDel="001745FE">
          <w:rPr>
            <w:rFonts w:ascii="Times New Roman" w:hAnsi="Times New Roman" w:cs="Times New Roman"/>
            <w:sz w:val="24"/>
            <w:szCs w:val="24"/>
          </w:rPr>
          <w:delText>ice how they react at</w:delText>
        </w:r>
        <w:r w:rsidR="00083E7A" w:rsidRPr="00083E7A" w:rsidDel="001745FE">
          <w:rPr>
            <w:rFonts w:ascii="Times New Roman" w:hAnsi="Times New Roman" w:cs="Times New Roman"/>
            <w:sz w:val="24"/>
            <w:szCs w:val="24"/>
          </w:rPr>
          <w:delText xml:space="preserve"> the time of </w:delText>
        </w:r>
        <w:r w:rsidR="00422114" w:rsidDel="001745FE">
          <w:rPr>
            <w:rFonts w:ascii="Times New Roman" w:hAnsi="Times New Roman" w:cs="Times New Roman"/>
            <w:sz w:val="24"/>
            <w:szCs w:val="24"/>
          </w:rPr>
          <w:delText>interview</w:delText>
        </w:r>
      </w:del>
      <w:ins w:id="47" w:author="This PC" w:date="2024-02-01T15:42:00Z">
        <w:r w:rsidR="001745FE">
          <w:rPr>
            <w:rFonts w:ascii="Times New Roman" w:hAnsi="Times New Roman" w:cs="Times New Roman"/>
            <w:sz w:val="24"/>
            <w:szCs w:val="24"/>
          </w:rPr>
          <w:t xml:space="preserve">their reaction their facial </w:t>
        </w:r>
        <w:proofErr w:type="gramStart"/>
        <w:r w:rsidR="001745FE">
          <w:rPr>
            <w:rFonts w:ascii="Times New Roman" w:hAnsi="Times New Roman" w:cs="Times New Roman"/>
            <w:sz w:val="24"/>
            <w:szCs w:val="24"/>
          </w:rPr>
          <w:t xml:space="preserve">expressions,  </w:t>
        </w:r>
      </w:ins>
      <w:r w:rsidR="00422114">
        <w:rPr>
          <w:rFonts w:ascii="Times New Roman" w:hAnsi="Times New Roman" w:cs="Times New Roman"/>
          <w:sz w:val="24"/>
          <w:szCs w:val="24"/>
        </w:rPr>
        <w:t>,</w:t>
      </w:r>
      <w:proofErr w:type="gramEnd"/>
      <w:r w:rsidR="00422114">
        <w:rPr>
          <w:rFonts w:ascii="Times New Roman" w:hAnsi="Times New Roman" w:cs="Times New Roman"/>
          <w:sz w:val="24"/>
          <w:szCs w:val="24"/>
        </w:rPr>
        <w:t xml:space="preserve"> their facial expressions (shyness, hesitation, </w:t>
      </w:r>
      <w:ins w:id="48" w:author="This PC" w:date="2024-02-01T15:43:00Z">
        <w:r w:rsidR="001745FE">
          <w:rPr>
            <w:rFonts w:ascii="Times New Roman" w:hAnsi="Times New Roman" w:cs="Times New Roman"/>
            <w:sz w:val="24"/>
            <w:szCs w:val="24"/>
          </w:rPr>
          <w:t>dis</w:t>
        </w:r>
      </w:ins>
      <w:r w:rsidR="00422114">
        <w:rPr>
          <w:rFonts w:ascii="Times New Roman" w:hAnsi="Times New Roman" w:cs="Times New Roman"/>
          <w:sz w:val="24"/>
          <w:szCs w:val="24"/>
        </w:rPr>
        <w:t>comfort etc.) were also noticed</w:t>
      </w:r>
      <w:r w:rsidR="00083E7A" w:rsidRPr="00083E7A">
        <w:rPr>
          <w:rFonts w:ascii="Times New Roman" w:hAnsi="Times New Roman" w:cs="Times New Roman"/>
          <w:sz w:val="24"/>
          <w:szCs w:val="24"/>
        </w:rPr>
        <w:t xml:space="preserve">. </w:t>
      </w:r>
      <w:r w:rsidR="00B66063">
        <w:rPr>
          <w:rFonts w:ascii="Times New Roman" w:hAnsi="Times New Roman" w:cs="Times New Roman"/>
          <w:sz w:val="24"/>
          <w:szCs w:val="24"/>
        </w:rPr>
        <w:t xml:space="preserve"> When they felt </w:t>
      </w:r>
      <w:r w:rsidR="00083E7A" w:rsidRPr="00083E7A">
        <w:rPr>
          <w:rFonts w:ascii="Times New Roman" w:hAnsi="Times New Roman" w:cs="Times New Roman"/>
          <w:sz w:val="24"/>
          <w:szCs w:val="24"/>
        </w:rPr>
        <w:t xml:space="preserve">uncomfortable on any </w:t>
      </w:r>
      <w:proofErr w:type="gramStart"/>
      <w:r w:rsidR="00083E7A" w:rsidRPr="00083E7A">
        <w:rPr>
          <w:rFonts w:ascii="Times New Roman" w:hAnsi="Times New Roman" w:cs="Times New Roman"/>
          <w:sz w:val="24"/>
          <w:szCs w:val="24"/>
        </w:rPr>
        <w:t>issue</w:t>
      </w:r>
      <w:proofErr w:type="gramEnd"/>
      <w:r w:rsidR="00083E7A" w:rsidRPr="00083E7A">
        <w:rPr>
          <w:rFonts w:ascii="Times New Roman" w:hAnsi="Times New Roman" w:cs="Times New Roman"/>
          <w:sz w:val="24"/>
          <w:szCs w:val="24"/>
        </w:rPr>
        <w:t xml:space="preserve"> we tr</w:t>
      </w:r>
      <w:r w:rsidR="00422114">
        <w:rPr>
          <w:rFonts w:ascii="Times New Roman" w:hAnsi="Times New Roman" w:cs="Times New Roman"/>
          <w:sz w:val="24"/>
          <w:szCs w:val="24"/>
        </w:rPr>
        <w:t>ied</w:t>
      </w:r>
      <w:r w:rsidR="00083E7A" w:rsidRPr="00083E7A">
        <w:rPr>
          <w:rFonts w:ascii="Times New Roman" w:hAnsi="Times New Roman" w:cs="Times New Roman"/>
          <w:sz w:val="24"/>
          <w:szCs w:val="24"/>
        </w:rPr>
        <w:t xml:space="preserve"> to</w:t>
      </w:r>
      <w:ins w:id="49" w:author="This PC" w:date="2024-02-01T15:43:00Z">
        <w:r w:rsidR="001745FE">
          <w:rPr>
            <w:rFonts w:ascii="Times New Roman" w:hAnsi="Times New Roman" w:cs="Times New Roman"/>
            <w:sz w:val="24"/>
            <w:szCs w:val="24"/>
          </w:rPr>
          <w:t xml:space="preserve"> </w:t>
        </w:r>
      </w:ins>
      <w:del w:id="50" w:author="This PC" w:date="2024-02-01T15:43:00Z">
        <w:r w:rsidR="00422114" w:rsidDel="001745FE">
          <w:rPr>
            <w:rFonts w:ascii="Times New Roman" w:hAnsi="Times New Roman" w:cs="Times New Roman"/>
            <w:sz w:val="24"/>
            <w:szCs w:val="24"/>
          </w:rPr>
          <w:delText>..</w:delText>
        </w:r>
        <w:r w:rsidR="00083E7A" w:rsidRPr="00083E7A" w:rsidDel="001745FE">
          <w:rPr>
            <w:rFonts w:ascii="Times New Roman" w:hAnsi="Times New Roman" w:cs="Times New Roman"/>
            <w:sz w:val="24"/>
            <w:szCs w:val="24"/>
          </w:rPr>
          <w:delText>.</w:delText>
        </w:r>
      </w:del>
      <w:r w:rsidR="00083E7A" w:rsidRPr="00083E7A">
        <w:rPr>
          <w:rFonts w:ascii="Times New Roman" w:hAnsi="Times New Roman" w:cs="Times New Roman"/>
          <w:sz w:val="24"/>
          <w:szCs w:val="24"/>
        </w:rPr>
        <w:t xml:space="preserve"> Furthermore, the analysis of</w:t>
      </w:r>
      <w:r w:rsidR="00B66063">
        <w:rPr>
          <w:rFonts w:ascii="Times New Roman" w:hAnsi="Times New Roman" w:cs="Times New Roman"/>
          <w:sz w:val="24"/>
          <w:szCs w:val="24"/>
        </w:rPr>
        <w:t xml:space="preserve"> the </w:t>
      </w:r>
      <w:r w:rsidR="00083E7A" w:rsidRPr="00083E7A">
        <w:rPr>
          <w:rFonts w:ascii="Times New Roman" w:hAnsi="Times New Roman" w:cs="Times New Roman"/>
          <w:sz w:val="24"/>
          <w:szCs w:val="24"/>
        </w:rPr>
        <w:t>observation</w:t>
      </w:r>
      <w:r w:rsidR="00B66063">
        <w:rPr>
          <w:rFonts w:ascii="Times New Roman" w:hAnsi="Times New Roman" w:cs="Times New Roman"/>
          <w:sz w:val="24"/>
          <w:szCs w:val="24"/>
        </w:rPr>
        <w:t xml:space="preserve"> notes</w:t>
      </w:r>
      <w:r w:rsidR="00083E7A" w:rsidRPr="00083E7A">
        <w:rPr>
          <w:rFonts w:ascii="Times New Roman" w:hAnsi="Times New Roman" w:cs="Times New Roman"/>
          <w:sz w:val="24"/>
          <w:szCs w:val="24"/>
        </w:rPr>
        <w:t xml:space="preserve"> help</w:t>
      </w:r>
      <w:r w:rsidR="00B66063">
        <w:rPr>
          <w:rFonts w:ascii="Times New Roman" w:hAnsi="Times New Roman" w:cs="Times New Roman"/>
          <w:sz w:val="24"/>
          <w:szCs w:val="24"/>
        </w:rPr>
        <w:t>ed</w:t>
      </w:r>
      <w:r w:rsidR="00083E7A" w:rsidRPr="00083E7A">
        <w:rPr>
          <w:rFonts w:ascii="Times New Roman" w:hAnsi="Times New Roman" w:cs="Times New Roman"/>
          <w:sz w:val="24"/>
          <w:szCs w:val="24"/>
        </w:rPr>
        <w:t xml:space="preserve"> us to understand them well.</w:t>
      </w:r>
      <w:ins w:id="51" w:author="This PC" w:date="2024-02-01T15:44:00Z">
        <w:r w:rsidR="001745FE">
          <w:rPr>
            <w:rFonts w:ascii="Times New Roman" w:hAnsi="Times New Roman" w:cs="Times New Roman"/>
            <w:sz w:val="24"/>
            <w:szCs w:val="24"/>
          </w:rPr>
          <w:t xml:space="preserve"> Source of clean water, reactions of the residents </w:t>
        </w:r>
      </w:ins>
    </w:p>
    <w:p w14:paraId="7C8AC541" w14:textId="4E55BE8C" w:rsidR="00DC6462" w:rsidRPr="00B66063" w:rsidRDefault="006A5340" w:rsidP="00DC6462">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Informal </w:t>
      </w:r>
      <w:r w:rsidR="00DC6462" w:rsidRPr="00DC6462">
        <w:rPr>
          <w:rFonts w:ascii="Times New Roman" w:hAnsi="Times New Roman" w:cs="Times New Roman"/>
          <w:b/>
          <w:bCs/>
          <w:sz w:val="24"/>
          <w:szCs w:val="24"/>
        </w:rPr>
        <w:t xml:space="preserve">Interview   </w:t>
      </w:r>
    </w:p>
    <w:p w14:paraId="72BE485E" w14:textId="30911498" w:rsidR="00DC6462" w:rsidRPr="00DC6462" w:rsidRDefault="00DC6462" w:rsidP="00DC6462">
      <w:pPr>
        <w:spacing w:line="360" w:lineRule="auto"/>
        <w:rPr>
          <w:rFonts w:ascii="Times New Roman" w:hAnsi="Times New Roman" w:cs="Times New Roman"/>
          <w:sz w:val="24"/>
          <w:szCs w:val="24"/>
        </w:rPr>
      </w:pPr>
      <w:r w:rsidRPr="00DC6462">
        <w:rPr>
          <w:rFonts w:ascii="Times New Roman" w:hAnsi="Times New Roman" w:cs="Times New Roman"/>
          <w:sz w:val="24"/>
          <w:szCs w:val="24"/>
        </w:rPr>
        <w:t>For interviewing</w:t>
      </w:r>
      <w:r w:rsidR="00227B8B">
        <w:rPr>
          <w:rFonts w:ascii="Times New Roman" w:hAnsi="Times New Roman" w:cs="Times New Roman"/>
          <w:sz w:val="24"/>
          <w:szCs w:val="24"/>
        </w:rPr>
        <w:t xml:space="preserve"> we used informal interview method</w:t>
      </w:r>
      <w:r w:rsidRPr="00DC6462">
        <w:rPr>
          <w:rFonts w:ascii="Times New Roman" w:hAnsi="Times New Roman" w:cs="Times New Roman"/>
          <w:sz w:val="24"/>
          <w:szCs w:val="24"/>
        </w:rPr>
        <w:t>.</w:t>
      </w:r>
      <w:r w:rsidR="00227B8B">
        <w:rPr>
          <w:rFonts w:ascii="Times New Roman" w:hAnsi="Times New Roman" w:cs="Times New Roman"/>
          <w:sz w:val="24"/>
          <w:szCs w:val="24"/>
        </w:rPr>
        <w:t xml:space="preserve"> For informal interview we followed unstructured interview guidelines</w:t>
      </w:r>
      <w:r w:rsidR="00F83D13">
        <w:rPr>
          <w:rFonts w:ascii="Times New Roman" w:hAnsi="Times New Roman" w:cs="Times New Roman"/>
          <w:sz w:val="24"/>
          <w:szCs w:val="24"/>
        </w:rPr>
        <w:t xml:space="preserve">. Unstructured interview guidelines </w:t>
      </w:r>
      <w:r w:rsidR="00F83D13" w:rsidRPr="00F83D13">
        <w:rPr>
          <w:rFonts w:ascii="Times New Roman" w:hAnsi="Times New Roman" w:cs="Times New Roman"/>
          <w:sz w:val="24"/>
          <w:szCs w:val="24"/>
        </w:rPr>
        <w:t>rel</w:t>
      </w:r>
      <w:r w:rsidR="00F83D13">
        <w:rPr>
          <w:rFonts w:ascii="Times New Roman" w:hAnsi="Times New Roman" w:cs="Times New Roman"/>
          <w:sz w:val="24"/>
          <w:szCs w:val="24"/>
        </w:rPr>
        <w:t>y</w:t>
      </w:r>
      <w:r w:rsidR="00F83D13" w:rsidRPr="00F83D13">
        <w:rPr>
          <w:rFonts w:ascii="Times New Roman" w:hAnsi="Times New Roman" w:cs="Times New Roman"/>
          <w:sz w:val="24"/>
          <w:szCs w:val="24"/>
        </w:rPr>
        <w:t xml:space="preserve"> on asking participants questions to collect data on a topic. Also known as non-directive interviewing, unstructured interviews do not have a set pattern and questions are not arranged in advance</w:t>
      </w:r>
      <w:r w:rsidR="00F83D13">
        <w:rPr>
          <w:rFonts w:ascii="Times New Roman" w:hAnsi="Times New Roman" w:cs="Times New Roman"/>
          <w:sz w:val="24"/>
          <w:szCs w:val="24"/>
        </w:rPr>
        <w:t xml:space="preserve">, </w:t>
      </w:r>
      <w:r w:rsidRPr="00DC6462">
        <w:rPr>
          <w:rFonts w:ascii="Times New Roman" w:eastAsia="Times New Roman" w:hAnsi="Times New Roman" w:cs="Times New Roman"/>
          <w:color w:val="000000"/>
          <w:sz w:val="24"/>
          <w:szCs w:val="24"/>
        </w:rPr>
        <w:t xml:space="preserve">but typically still covers certain topics. These interviews </w:t>
      </w:r>
      <w:r w:rsidR="00F83D13">
        <w:rPr>
          <w:rFonts w:ascii="Times New Roman" w:eastAsia="Times New Roman" w:hAnsi="Times New Roman" w:cs="Times New Roman"/>
          <w:color w:val="000000"/>
          <w:sz w:val="24"/>
          <w:szCs w:val="24"/>
        </w:rPr>
        <w:t xml:space="preserve">are </w:t>
      </w:r>
      <w:r w:rsidRPr="00DC6462">
        <w:rPr>
          <w:rFonts w:ascii="Times New Roman" w:eastAsia="Times New Roman" w:hAnsi="Times New Roman" w:cs="Times New Roman"/>
          <w:color w:val="000000"/>
          <w:sz w:val="24"/>
          <w:szCs w:val="24"/>
        </w:rPr>
        <w:t>open-ended</w:t>
      </w:r>
      <w:r w:rsidR="00F83D13">
        <w:rPr>
          <w:rFonts w:ascii="Times New Roman" w:eastAsia="Times New Roman" w:hAnsi="Times New Roman" w:cs="Times New Roman"/>
          <w:color w:val="000000"/>
          <w:sz w:val="24"/>
          <w:szCs w:val="24"/>
        </w:rPr>
        <w:t xml:space="preserve"> </w:t>
      </w:r>
      <w:r w:rsidRPr="00DC6462">
        <w:rPr>
          <w:rFonts w:ascii="Times New Roman" w:eastAsia="Times New Roman" w:hAnsi="Times New Roman" w:cs="Times New Roman"/>
          <w:color w:val="000000"/>
          <w:sz w:val="24"/>
          <w:szCs w:val="24"/>
        </w:rPr>
        <w:t xml:space="preserve">and are spontaneous in form. </w:t>
      </w:r>
    </w:p>
    <w:p w14:paraId="08EB44CC" w14:textId="48CFC9A2" w:rsidR="00DC6462" w:rsidRDefault="00DC6462" w:rsidP="00DC6462">
      <w:pPr>
        <w:spacing w:line="360" w:lineRule="auto"/>
        <w:rPr>
          <w:rFonts w:ascii="Times New Roman" w:hAnsi="Times New Roman" w:cs="Times New Roman"/>
          <w:b/>
          <w:bCs/>
          <w:sz w:val="24"/>
          <w:szCs w:val="24"/>
        </w:rPr>
      </w:pPr>
      <w:r w:rsidRPr="00DC6462">
        <w:rPr>
          <w:rFonts w:ascii="Times New Roman" w:hAnsi="Times New Roman" w:cs="Times New Roman"/>
          <w:b/>
          <w:bCs/>
          <w:sz w:val="24"/>
          <w:szCs w:val="24"/>
        </w:rPr>
        <w:t>In-Depth Interview</w:t>
      </w:r>
    </w:p>
    <w:p w14:paraId="44BB0952" w14:textId="6CF67B7B" w:rsidR="00DC6462" w:rsidRPr="00E8073A" w:rsidRDefault="00F83D13" w:rsidP="00DC6462">
      <w:pPr>
        <w:spacing w:line="360" w:lineRule="auto"/>
        <w:rPr>
          <w:rFonts w:ascii="Times New Roman" w:hAnsi="Times New Roman" w:cs="Times New Roman"/>
          <w:sz w:val="24"/>
          <w:szCs w:val="24"/>
        </w:rPr>
      </w:pPr>
      <w:r w:rsidRPr="00E8073A">
        <w:rPr>
          <w:rFonts w:ascii="Times New Roman" w:hAnsi="Times New Roman" w:cs="Times New Roman"/>
          <w:sz w:val="24"/>
          <w:szCs w:val="24"/>
        </w:rPr>
        <w:t xml:space="preserve">In-depth interviews are a qualitative data collection method that involves direct, one-on-one engagement with individual participants. We found </w:t>
      </w:r>
      <w:r w:rsidR="00E8073A" w:rsidRPr="00E8073A">
        <w:rPr>
          <w:rFonts w:ascii="Times New Roman" w:hAnsi="Times New Roman" w:cs="Times New Roman"/>
          <w:sz w:val="24"/>
          <w:szCs w:val="24"/>
        </w:rPr>
        <w:t>4 participa</w:t>
      </w:r>
      <w:r w:rsidRPr="00E8073A">
        <w:rPr>
          <w:rFonts w:ascii="Times New Roman" w:hAnsi="Times New Roman" w:cs="Times New Roman"/>
          <w:sz w:val="24"/>
          <w:szCs w:val="24"/>
        </w:rPr>
        <w:t>nts from</w:t>
      </w:r>
      <w:r w:rsidR="00E8073A" w:rsidRPr="00E8073A">
        <w:rPr>
          <w:rFonts w:ascii="Times New Roman" w:hAnsi="Times New Roman" w:cs="Times New Roman"/>
          <w:sz w:val="24"/>
          <w:szCs w:val="24"/>
        </w:rPr>
        <w:t xml:space="preserve"> ‘</w:t>
      </w:r>
      <w:proofErr w:type="spellStart"/>
      <w:r w:rsidR="00E8073A" w:rsidRPr="00E8073A">
        <w:rPr>
          <w:rFonts w:ascii="Times New Roman" w:hAnsi="Times New Roman" w:cs="Times New Roman"/>
          <w:sz w:val="24"/>
          <w:szCs w:val="24"/>
        </w:rPr>
        <w:t>Rupsha</w:t>
      </w:r>
      <w:proofErr w:type="spellEnd"/>
      <w:r w:rsidR="00E8073A" w:rsidRPr="00E8073A">
        <w:rPr>
          <w:rFonts w:ascii="Times New Roman" w:hAnsi="Times New Roman" w:cs="Times New Roman"/>
          <w:sz w:val="24"/>
          <w:szCs w:val="24"/>
        </w:rPr>
        <w:t xml:space="preserve"> Char Basti’</w:t>
      </w:r>
      <w:r w:rsidRPr="00E8073A">
        <w:rPr>
          <w:rFonts w:ascii="Times New Roman" w:hAnsi="Times New Roman" w:cs="Times New Roman"/>
          <w:sz w:val="24"/>
          <w:szCs w:val="24"/>
        </w:rPr>
        <w:t>, who gave us core information about our objectives</w:t>
      </w:r>
      <w:r w:rsidR="00E8073A" w:rsidRPr="00E8073A">
        <w:rPr>
          <w:rFonts w:ascii="Times New Roman" w:hAnsi="Times New Roman" w:cs="Times New Roman"/>
          <w:sz w:val="24"/>
          <w:szCs w:val="24"/>
        </w:rPr>
        <w:t xml:space="preserve">. Thus </w:t>
      </w:r>
      <w:r w:rsidR="00DC6462" w:rsidRPr="00E8073A">
        <w:rPr>
          <w:rFonts w:ascii="Times New Roman" w:hAnsi="Times New Roman" w:cs="Times New Roman"/>
          <w:sz w:val="24"/>
          <w:szCs w:val="24"/>
        </w:rPr>
        <w:t xml:space="preserve">4 IDIs were conducted so that individual insight about the </w:t>
      </w:r>
      <w:r w:rsidR="00E8073A" w:rsidRPr="00E8073A">
        <w:rPr>
          <w:rFonts w:ascii="Times New Roman" w:hAnsi="Times New Roman" w:cs="Times New Roman"/>
          <w:sz w:val="24"/>
          <w:szCs w:val="24"/>
        </w:rPr>
        <w:t>k</w:t>
      </w:r>
      <w:r w:rsidR="00DC6462" w:rsidRPr="00E8073A">
        <w:rPr>
          <w:rFonts w:ascii="Times New Roman" w:hAnsi="Times New Roman" w:cs="Times New Roman"/>
          <w:sz w:val="24"/>
          <w:szCs w:val="24"/>
        </w:rPr>
        <w:t>nowledge, attitude and practice of menstrual hygiene can be gained.</w:t>
      </w:r>
      <w:ins w:id="52" w:author="This PC" w:date="2024-02-01T15:45:00Z">
        <w:r w:rsidR="001745FE">
          <w:rPr>
            <w:rFonts w:ascii="Times New Roman" w:hAnsi="Times New Roman" w:cs="Times New Roman"/>
            <w:sz w:val="24"/>
            <w:szCs w:val="24"/>
          </w:rPr>
          <w:t xml:space="preserve"> Why in this study </w:t>
        </w:r>
      </w:ins>
    </w:p>
    <w:p w14:paraId="56616601" w14:textId="77777777" w:rsidR="00DC6462" w:rsidRPr="00DC6462" w:rsidRDefault="00DC6462" w:rsidP="00DC6462">
      <w:pPr>
        <w:spacing w:line="360" w:lineRule="auto"/>
        <w:rPr>
          <w:rFonts w:ascii="Times New Roman" w:hAnsi="Times New Roman" w:cs="Times New Roman"/>
          <w:b/>
          <w:bCs/>
          <w:sz w:val="24"/>
          <w:szCs w:val="24"/>
        </w:rPr>
      </w:pPr>
      <w:r w:rsidRPr="00DC6462">
        <w:rPr>
          <w:rFonts w:ascii="Times New Roman" w:hAnsi="Times New Roman" w:cs="Times New Roman"/>
          <w:b/>
          <w:bCs/>
          <w:sz w:val="24"/>
          <w:szCs w:val="24"/>
        </w:rPr>
        <w:t>Other Tools</w:t>
      </w:r>
    </w:p>
    <w:p w14:paraId="71931EAF" w14:textId="6DB04E05" w:rsidR="00DC6462" w:rsidRPr="00DC6462" w:rsidRDefault="00E8073A" w:rsidP="00DC6462">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DC6462" w:rsidRPr="00DC6462">
        <w:rPr>
          <w:rFonts w:ascii="Times New Roman" w:hAnsi="Times New Roman" w:cs="Times New Roman"/>
          <w:sz w:val="24"/>
          <w:szCs w:val="24"/>
        </w:rPr>
        <w:t xml:space="preserve">used camera, </w:t>
      </w:r>
      <w:r>
        <w:rPr>
          <w:rFonts w:ascii="Times New Roman" w:hAnsi="Times New Roman" w:cs="Times New Roman"/>
          <w:sz w:val="24"/>
          <w:szCs w:val="24"/>
        </w:rPr>
        <w:t xml:space="preserve">audio </w:t>
      </w:r>
      <w:r w:rsidR="00DC6462" w:rsidRPr="00DC6462">
        <w:rPr>
          <w:rFonts w:ascii="Times New Roman" w:hAnsi="Times New Roman" w:cs="Times New Roman"/>
          <w:sz w:val="24"/>
          <w:szCs w:val="24"/>
        </w:rPr>
        <w:t>record</w:t>
      </w:r>
      <w:r>
        <w:rPr>
          <w:rFonts w:ascii="Times New Roman" w:hAnsi="Times New Roman" w:cs="Times New Roman"/>
          <w:sz w:val="24"/>
          <w:szCs w:val="24"/>
        </w:rPr>
        <w:t>ings</w:t>
      </w:r>
      <w:r w:rsidR="00DC6462" w:rsidRPr="00DC6462">
        <w:rPr>
          <w:rFonts w:ascii="Times New Roman" w:hAnsi="Times New Roman" w:cs="Times New Roman"/>
          <w:sz w:val="24"/>
          <w:szCs w:val="24"/>
        </w:rPr>
        <w:t>, notebook, pen for data collection.</w:t>
      </w:r>
    </w:p>
    <w:p w14:paraId="340D161D" w14:textId="77777777" w:rsidR="00DC6462" w:rsidRDefault="00DC6462" w:rsidP="00DC6462"/>
    <w:p w14:paraId="1E6BAA5F" w14:textId="66ECF642" w:rsidR="005E7836" w:rsidRDefault="003F1EDA" w:rsidP="005E7836">
      <w:pPr>
        <w:spacing w:line="360" w:lineRule="auto"/>
        <w:jc w:val="both"/>
        <w:rPr>
          <w:ins w:id="53" w:author="This PC" w:date="2024-02-01T15:47:00Z"/>
          <w:rFonts w:ascii="Times New Roman" w:hAnsi="Times New Roman" w:cs="Times New Roman"/>
          <w:b/>
          <w:bCs/>
          <w:color w:val="000000"/>
          <w:sz w:val="24"/>
          <w:szCs w:val="24"/>
          <w:shd w:val="clear" w:color="auto" w:fill="FFFFFF"/>
        </w:rPr>
      </w:pPr>
      <w:ins w:id="54" w:author="This PC" w:date="2024-02-01T15:46:00Z">
        <w:r>
          <w:rPr>
            <w:rFonts w:ascii="Times New Roman" w:hAnsi="Times New Roman" w:cs="Times New Roman"/>
            <w:b/>
            <w:bCs/>
            <w:color w:val="000000"/>
            <w:sz w:val="24"/>
            <w:szCs w:val="24"/>
            <w:shd w:val="clear" w:color="auto" w:fill="FFFFFF"/>
          </w:rPr>
          <w:t xml:space="preserve">Findings </w:t>
        </w:r>
      </w:ins>
    </w:p>
    <w:p w14:paraId="2BB03F7C" w14:textId="77777777" w:rsidR="003F1EDA" w:rsidRDefault="003F1EDA" w:rsidP="005E7836">
      <w:pPr>
        <w:spacing w:line="360" w:lineRule="auto"/>
        <w:jc w:val="both"/>
        <w:rPr>
          <w:ins w:id="55" w:author="This PC" w:date="2024-02-01T15:46:00Z"/>
          <w:rFonts w:ascii="Times New Roman" w:hAnsi="Times New Roman" w:cs="Times New Roman"/>
          <w:b/>
          <w:bCs/>
          <w:color w:val="000000"/>
          <w:sz w:val="24"/>
          <w:szCs w:val="24"/>
          <w:shd w:val="clear" w:color="auto" w:fill="FFFFFF"/>
        </w:rPr>
      </w:pPr>
    </w:p>
    <w:p w14:paraId="3B178E44" w14:textId="34D75923" w:rsidR="003F1EDA" w:rsidRDefault="003F1EDA" w:rsidP="005E7836">
      <w:pPr>
        <w:spacing w:line="360" w:lineRule="auto"/>
        <w:jc w:val="both"/>
        <w:rPr>
          <w:ins w:id="56" w:author="This PC" w:date="2024-02-01T15:46:00Z"/>
          <w:rFonts w:ascii="Times New Roman" w:hAnsi="Times New Roman" w:cs="Times New Roman"/>
          <w:b/>
          <w:bCs/>
          <w:color w:val="000000"/>
          <w:sz w:val="24"/>
          <w:szCs w:val="24"/>
          <w:shd w:val="clear" w:color="auto" w:fill="FFFFFF"/>
        </w:rPr>
      </w:pPr>
      <w:ins w:id="57" w:author="This PC" w:date="2024-02-01T15:46:00Z">
        <w:r>
          <w:rPr>
            <w:rFonts w:ascii="Times New Roman" w:hAnsi="Times New Roman" w:cs="Times New Roman"/>
            <w:b/>
            <w:bCs/>
            <w:color w:val="000000"/>
            <w:sz w:val="24"/>
            <w:szCs w:val="24"/>
            <w:shd w:val="clear" w:color="auto" w:fill="FFFFFF"/>
          </w:rPr>
          <w:t xml:space="preserve">Discussion </w:t>
        </w:r>
      </w:ins>
    </w:p>
    <w:p w14:paraId="44837678" w14:textId="77777777" w:rsidR="003F1EDA" w:rsidRPr="005E7836" w:rsidRDefault="003F1EDA" w:rsidP="005E7836">
      <w:pPr>
        <w:spacing w:line="360" w:lineRule="auto"/>
        <w:jc w:val="both"/>
        <w:rPr>
          <w:rFonts w:ascii="Times New Roman" w:hAnsi="Times New Roman" w:cs="Times New Roman"/>
          <w:b/>
          <w:bCs/>
          <w:color w:val="000000"/>
          <w:sz w:val="24"/>
          <w:szCs w:val="24"/>
          <w:shd w:val="clear" w:color="auto" w:fill="FFFFFF"/>
        </w:rPr>
      </w:pPr>
    </w:p>
    <w:p w14:paraId="4D821188" w14:textId="77777777" w:rsidR="00892016" w:rsidRPr="00BC7B5E" w:rsidRDefault="00892016" w:rsidP="00BC7B5E">
      <w:pPr>
        <w:spacing w:line="360" w:lineRule="auto"/>
        <w:jc w:val="both"/>
        <w:rPr>
          <w:rFonts w:ascii="Times New Roman" w:hAnsi="Times New Roman" w:cs="Times New Roman"/>
          <w:b/>
          <w:bCs/>
          <w:color w:val="000000"/>
          <w:sz w:val="24"/>
          <w:szCs w:val="24"/>
          <w:shd w:val="clear" w:color="auto" w:fill="FFFFFF"/>
        </w:rPr>
      </w:pPr>
    </w:p>
    <w:sectPr w:rsidR="00892016" w:rsidRPr="00BC7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47554"/>
    <w:multiLevelType w:val="hybridMultilevel"/>
    <w:tmpl w:val="EC9EF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s PC">
    <w15:presenceInfo w15:providerId="None" w15:userId="This 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EC"/>
    <w:rsid w:val="0000192E"/>
    <w:rsid w:val="00083E7A"/>
    <w:rsid w:val="000E1F1B"/>
    <w:rsid w:val="000F3918"/>
    <w:rsid w:val="0010716B"/>
    <w:rsid w:val="001169E9"/>
    <w:rsid w:val="0017411C"/>
    <w:rsid w:val="001745FE"/>
    <w:rsid w:val="002130ED"/>
    <w:rsid w:val="00227B8B"/>
    <w:rsid w:val="002732BE"/>
    <w:rsid w:val="00317946"/>
    <w:rsid w:val="00366294"/>
    <w:rsid w:val="00375C13"/>
    <w:rsid w:val="00391C80"/>
    <w:rsid w:val="003D7DF7"/>
    <w:rsid w:val="003E69DA"/>
    <w:rsid w:val="003F1EDA"/>
    <w:rsid w:val="00422114"/>
    <w:rsid w:val="004C145F"/>
    <w:rsid w:val="005040EB"/>
    <w:rsid w:val="00570A3A"/>
    <w:rsid w:val="00596313"/>
    <w:rsid w:val="005C66D4"/>
    <w:rsid w:val="005E7836"/>
    <w:rsid w:val="00695DD3"/>
    <w:rsid w:val="006A5340"/>
    <w:rsid w:val="006C0E37"/>
    <w:rsid w:val="006F0C44"/>
    <w:rsid w:val="00803DCE"/>
    <w:rsid w:val="00843E0C"/>
    <w:rsid w:val="008503E7"/>
    <w:rsid w:val="00861692"/>
    <w:rsid w:val="00876B44"/>
    <w:rsid w:val="00892016"/>
    <w:rsid w:val="008B09E6"/>
    <w:rsid w:val="008E0784"/>
    <w:rsid w:val="00966FA7"/>
    <w:rsid w:val="009832C3"/>
    <w:rsid w:val="009D61EC"/>
    <w:rsid w:val="009E1F94"/>
    <w:rsid w:val="00A33585"/>
    <w:rsid w:val="00A85B46"/>
    <w:rsid w:val="00B66063"/>
    <w:rsid w:val="00BA3EB2"/>
    <w:rsid w:val="00BC7B5E"/>
    <w:rsid w:val="00C178CD"/>
    <w:rsid w:val="00D373FA"/>
    <w:rsid w:val="00DC13C5"/>
    <w:rsid w:val="00DC6462"/>
    <w:rsid w:val="00E04C85"/>
    <w:rsid w:val="00E3326A"/>
    <w:rsid w:val="00E735FC"/>
    <w:rsid w:val="00E8073A"/>
    <w:rsid w:val="00EB24AC"/>
    <w:rsid w:val="00EF21AA"/>
    <w:rsid w:val="00EF3F93"/>
    <w:rsid w:val="00F661F5"/>
    <w:rsid w:val="00F83D13"/>
    <w:rsid w:val="00FF0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7D8B"/>
  <w15:chartTrackingRefBased/>
  <w15:docId w15:val="{91816625-A77D-4531-A3F0-FFC4B978E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92E"/>
    <w:pPr>
      <w:ind w:left="720"/>
      <w:contextualSpacing/>
    </w:pPr>
  </w:style>
  <w:style w:type="paragraph" w:styleId="Revision">
    <w:name w:val="Revision"/>
    <w:hidden/>
    <w:uiPriority w:val="99"/>
    <w:semiHidden/>
    <w:rsid w:val="001745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3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6</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13</cp:revision>
  <dcterms:created xsi:type="dcterms:W3CDTF">2024-01-31T05:30:00Z</dcterms:created>
  <dcterms:modified xsi:type="dcterms:W3CDTF">2024-02-01T09:54:00Z</dcterms:modified>
</cp:coreProperties>
</file>